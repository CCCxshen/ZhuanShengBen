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7A" w:rsidRDefault="00AC72C4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sz w:val="36"/>
          <w:szCs w:val="36"/>
        </w:rPr>
        <w:t>2020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山东专升本考试真题试卷</w:t>
      </w:r>
    </w:p>
    <w:p w:rsidR="0087047A" w:rsidRDefault="00AC72C4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sz w:val="36"/>
          <w:szCs w:val="36"/>
        </w:rPr>
        <w:t>英语</w:t>
      </w:r>
    </w:p>
    <w:p w:rsidR="0087047A" w:rsidRDefault="0087047A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:rsidR="0087047A" w:rsidRDefault="00AC72C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Part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Ⅰ</w:t>
      </w:r>
      <w:r>
        <w:rPr>
          <w:rFonts w:ascii="Times New Roman" w:hAnsi="Times New Roman" w:cs="Times New Roman"/>
          <w:b/>
          <w:bCs/>
          <w:sz w:val="24"/>
        </w:rPr>
        <w:t>选词填空</w:t>
      </w:r>
      <w:r>
        <w:rPr>
          <w:rFonts w:ascii="Times New Roman" w:hAnsi="Times New Roman" w:cs="Times New Roman"/>
          <w:b/>
          <w:bCs/>
          <w:sz w:val="24"/>
        </w:rPr>
        <w:t>(15</w:t>
      </w:r>
      <w:r>
        <w:rPr>
          <w:rFonts w:ascii="Times New Roman" w:hAnsi="Times New Roman" w:cs="Times New Roman"/>
          <w:b/>
          <w:bCs/>
          <w:sz w:val="24"/>
        </w:rPr>
        <w:t>分</w:t>
      </w:r>
      <w:r>
        <w:rPr>
          <w:rFonts w:ascii="Times New Roman" w:hAnsi="Times New Roman" w:cs="Times New Roman"/>
          <w:b/>
          <w:bCs/>
          <w:sz w:val="24"/>
        </w:rPr>
        <w:t>)</w:t>
      </w:r>
    </w:p>
    <w:p w:rsidR="0087047A" w:rsidRDefault="00AC72C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选词填空，阅读短文，从方框中选择适当的单词填空。</w:t>
      </w:r>
    </w:p>
    <w:p w:rsidR="0087047A" w:rsidRDefault="00AC72C4">
      <w:pPr>
        <w:rPr>
          <w:rFonts w:ascii="Times New Roman" w:hAnsi="Times New Roman" w:cs="Times New Roman"/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97155</wp:posOffset>
                </wp:positionV>
                <wp:extent cx="6521450" cy="553085"/>
                <wp:effectExtent l="4445" t="4445" r="1460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6905" y="2398395"/>
                          <a:ext cx="6521450" cy="5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47A" w:rsidRDefault="00AC72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A.studied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B.continuing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C.by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D.who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E.whose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F.improve</w:t>
                            </w:r>
                            <w:proofErr w:type="spellEnd"/>
                          </w:p>
                          <w:p w:rsidR="0087047A" w:rsidRDefault="00AC72C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G.truth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H.ignored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I.recently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J.those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K.for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L.less</w:t>
                            </w:r>
                            <w:proofErr w:type="spellEnd"/>
                          </w:p>
                          <w:p w:rsidR="0087047A" w:rsidRDefault="00870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3.85pt;margin-top:7.65pt;height:43.55pt;width:513.5pt;z-index:251658240;mso-width-relative:page;mso-height-relative:page;" fillcolor="#FFFFFF [3201]" filled="t" stroked="t" coordsize="21600,21600" o:gfxdata="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/Tiz9UAAAAKAQAADwAAAAAAAAABACAAAAAi&#10;AAAAZHJzL2Rvd25yZXYueG1sUEsBAhQAFAAAAAgAh07iQGNffXVGAgAAd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A.studied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B.continuing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C.by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D.who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E.whose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F.improve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G.truth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H.ignored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I.recently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J.those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K.for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L.less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 w:rsidR="0087047A" w:rsidRDefault="0087047A">
      <w:pPr>
        <w:rPr>
          <w:rFonts w:ascii="Times New Roman" w:hAnsi="Times New Roman" w:cs="Times New Roman"/>
          <w:b/>
          <w:bCs/>
          <w:sz w:val="24"/>
        </w:rPr>
      </w:pPr>
    </w:p>
    <w:p w:rsidR="0087047A" w:rsidRDefault="0087047A">
      <w:pPr>
        <w:rPr>
          <w:rFonts w:ascii="Times New Roman" w:hAnsi="Times New Roman" w:cs="Times New Roman"/>
          <w:b/>
          <w:bCs/>
          <w:sz w:val="24"/>
        </w:rPr>
      </w:pPr>
    </w:p>
    <w:p w:rsidR="0087047A" w:rsidRDefault="0087047A">
      <w:pPr>
        <w:rPr>
          <w:rFonts w:ascii="Times New Roman" w:hAnsi="Times New Roman" w:cs="Times New Roman"/>
          <w:b/>
          <w:bCs/>
          <w:sz w:val="24"/>
        </w:rPr>
      </w:pPr>
    </w:p>
    <w:p w:rsidR="0087047A" w:rsidRDefault="00AC72C4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Researchers have found that people who go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concerts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shows and museums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can live longer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han</w:t>
      </w:r>
      <w:r>
        <w:rPr>
          <w:rFonts w:ascii="Times New Roman" w:hAnsi="Times New Roman" w:cs="Times New Roman" w:hint="eastAsia"/>
          <w:sz w:val="24"/>
        </w:rPr>
        <w:t>______</w:t>
      </w:r>
      <w:r>
        <w:rPr>
          <w:rFonts w:ascii="Times New Roman" w:hAnsi="Times New Roman" w:cs="Times New Roman"/>
          <w:sz w:val="24"/>
        </w:rPr>
        <w:t>who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not.Experts</w:t>
      </w:r>
      <w:proofErr w:type="spellEnd"/>
      <w:r>
        <w:rPr>
          <w:rFonts w:ascii="Times New Roman" w:hAnsi="Times New Roman" w:cs="Times New Roman"/>
          <w:sz w:val="24"/>
        </w:rPr>
        <w:t xml:space="preserve"> from University College London have been examining the life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styles of over 6700  British People</w:t>
      </w:r>
      <w:r>
        <w:rPr>
          <w:rFonts w:ascii="Times New Roman" w:hAnsi="Times New Roman" w:cs="Times New Roman" w:hint="eastAsia"/>
          <w:sz w:val="24"/>
        </w:rPr>
        <w:t>______</w:t>
      </w:r>
      <w:r>
        <w:rPr>
          <w:rFonts w:ascii="Times New Roman" w:hAnsi="Times New Roman" w:cs="Times New Roman"/>
          <w:sz w:val="24"/>
        </w:rPr>
        <w:t xml:space="preserve">15 </w:t>
      </w:r>
      <w:proofErr w:type="spellStart"/>
      <w:r>
        <w:rPr>
          <w:rFonts w:ascii="Times New Roman" w:hAnsi="Times New Roman" w:cs="Times New Roman"/>
          <w:sz w:val="24"/>
        </w:rPr>
        <w:t>years.They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______</w:t>
      </w:r>
      <w:r>
        <w:rPr>
          <w:rFonts w:ascii="Times New Roman" w:hAnsi="Times New Roman" w:cs="Times New Roman"/>
          <w:sz w:val="24"/>
        </w:rPr>
        <w:t>how ofte</w:t>
      </w:r>
      <w:r>
        <w:rPr>
          <w:rFonts w:ascii="Times New Roman" w:hAnsi="Times New Roman" w:cs="Times New Roman" w:hint="eastAsia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>the people went out and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what kinds of events they </w:t>
      </w:r>
      <w:proofErr w:type="spellStart"/>
      <w:r>
        <w:rPr>
          <w:rFonts w:ascii="Times New Roman" w:hAnsi="Times New Roman" w:cs="Times New Roman"/>
          <w:sz w:val="24"/>
        </w:rPr>
        <w:t>attended.They</w:t>
      </w:r>
      <w:proofErr w:type="spellEnd"/>
      <w:r>
        <w:rPr>
          <w:rFonts w:ascii="Times New Roman" w:hAnsi="Times New Roman" w:cs="Times New Roman"/>
          <w:sz w:val="24"/>
        </w:rPr>
        <w:t xml:space="preserve"> found that people over 50 years </w:t>
      </w:r>
      <w:proofErr w:type="spellStart"/>
      <w:r>
        <w:rPr>
          <w:rFonts w:ascii="Times New Roman" w:hAnsi="Times New Roman" w:cs="Times New Roman"/>
          <w:sz w:val="24"/>
        </w:rPr>
        <w:t>old</w:t>
      </w:r>
      <w:r>
        <w:rPr>
          <w:rFonts w:ascii="Times New Roman" w:hAnsi="Times New Roman" w:cs="Times New Roman" w:hint="eastAsia"/>
          <w:sz w:val="24"/>
        </w:rPr>
        <w:t>_______</w:t>
      </w:r>
      <w:r>
        <w:rPr>
          <w:rFonts w:ascii="Times New Roman" w:hAnsi="Times New Roman" w:cs="Times New Roman"/>
          <w:sz w:val="24"/>
        </w:rPr>
        <w:t>regularly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went to concerts were about 30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percent</w:t>
      </w:r>
      <w:r>
        <w:rPr>
          <w:rFonts w:ascii="Times New Roman" w:hAnsi="Times New Roman" w:cs="Times New Roman" w:hint="eastAsia"/>
          <w:sz w:val="24"/>
        </w:rPr>
        <w:t>_______</w:t>
      </w:r>
      <w:r>
        <w:rPr>
          <w:rFonts w:ascii="Times New Roman" w:hAnsi="Times New Roman" w:cs="Times New Roman"/>
          <w:sz w:val="24"/>
        </w:rPr>
        <w:t>likely</w:t>
      </w:r>
      <w:proofErr w:type="spellEnd"/>
      <w:r>
        <w:rPr>
          <w:rFonts w:ascii="Times New Roman" w:hAnsi="Times New Roman" w:cs="Times New Roman"/>
          <w:sz w:val="24"/>
        </w:rPr>
        <w:t xml:space="preserve"> to die over the next 14  </w:t>
      </w:r>
      <w:proofErr w:type="spellStart"/>
      <w:r>
        <w:rPr>
          <w:rFonts w:ascii="Times New Roman" w:hAnsi="Times New Roman" w:cs="Times New Roman"/>
          <w:sz w:val="24"/>
        </w:rPr>
        <w:t>years.e</w:t>
      </w:r>
      <w:proofErr w:type="spellEnd"/>
      <w:r>
        <w:rPr>
          <w:rFonts w:ascii="Times New Roman" w:hAnsi="Times New Roman" w:cs="Times New Roman"/>
          <w:sz w:val="24"/>
        </w:rPr>
        <w:t xml:space="preserve"> researchers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said th</w:t>
      </w:r>
      <w:r>
        <w:rPr>
          <w:rFonts w:ascii="Times New Roman" w:hAnsi="Times New Roman" w:cs="Times New Roman"/>
          <w:sz w:val="24"/>
        </w:rPr>
        <w:t>e over -50 could extend their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life</w:t>
      </w:r>
      <w:r>
        <w:rPr>
          <w:rFonts w:ascii="Times New Roman" w:hAnsi="Times New Roman" w:cs="Times New Roman" w:hint="eastAsia"/>
          <w:sz w:val="24"/>
        </w:rPr>
        <w:t>______</w:t>
      </w:r>
      <w:r>
        <w:rPr>
          <w:rFonts w:ascii="Times New Roman" w:hAnsi="Times New Roman" w:cs="Times New Roman"/>
          <w:sz w:val="24"/>
        </w:rPr>
        <w:t>engaging</w:t>
      </w:r>
      <w:proofErr w:type="spellEnd"/>
      <w:r>
        <w:rPr>
          <w:rFonts w:ascii="Times New Roman" w:hAnsi="Times New Roman" w:cs="Times New Roman"/>
          <w:sz w:val="24"/>
        </w:rPr>
        <w:t xml:space="preserve"> with the </w:t>
      </w:r>
      <w:proofErr w:type="spellStart"/>
      <w:r>
        <w:rPr>
          <w:rFonts w:ascii="Times New Roman" w:hAnsi="Times New Roman" w:cs="Times New Roman"/>
          <w:sz w:val="24"/>
        </w:rPr>
        <w:t>arts.In</w:t>
      </w:r>
      <w:proofErr w:type="spellEnd"/>
      <w:r>
        <w:rPr>
          <w:rFonts w:ascii="Times New Roman" w:hAnsi="Times New Roman" w:cs="Times New Roman"/>
          <w:sz w:val="24"/>
        </w:rPr>
        <w:t xml:space="preserve"> addition to living longer</w:t>
      </w:r>
      <w:r>
        <w:rPr>
          <w:rFonts w:ascii="Times New Roman" w:hAnsi="Times New Roman" w:cs="Times New Roman" w:hint="eastAsia"/>
          <w:sz w:val="24"/>
        </w:rPr>
        <w:t xml:space="preserve">,  </w:t>
      </w:r>
      <w:r>
        <w:rPr>
          <w:rFonts w:ascii="Times New Roman" w:hAnsi="Times New Roman" w:cs="Times New Roman"/>
          <w:sz w:val="24"/>
        </w:rPr>
        <w:t xml:space="preserve">concertgoers could also have more </w:t>
      </w:r>
      <w:proofErr w:type="spellStart"/>
      <w:r>
        <w:rPr>
          <w:rFonts w:ascii="Times New Roman" w:hAnsi="Times New Roman" w:cs="Times New Roman"/>
          <w:sz w:val="24"/>
        </w:rPr>
        <w:t>fun.The</w:t>
      </w:r>
      <w:proofErr w:type="spellEnd"/>
      <w:r>
        <w:rPr>
          <w:rFonts w:ascii="Times New Roman" w:hAnsi="Times New Roman" w:cs="Times New Roman"/>
          <w:sz w:val="24"/>
        </w:rPr>
        <w:t xml:space="preserve"> UK Health Secretary Matt Hancock believes there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could be a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lot </w:t>
      </w:r>
      <w:proofErr w:type="spellStart"/>
      <w:r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 w:hint="eastAsia"/>
          <w:sz w:val="24"/>
        </w:rPr>
        <w:t>______</w:t>
      </w:r>
      <w:r>
        <w:rPr>
          <w:rFonts w:ascii="Times New Roman" w:hAnsi="Times New Roman" w:cs="Times New Roman"/>
          <w:sz w:val="24"/>
        </w:rPr>
        <w:t>in</w:t>
      </w:r>
      <w:proofErr w:type="spellEnd"/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research.He</w:t>
      </w:r>
      <w:proofErr w:type="spellEnd"/>
      <w:r>
        <w:rPr>
          <w:rFonts w:ascii="Times New Roman" w:hAnsi="Times New Roman" w:cs="Times New Roman"/>
          <w:sz w:val="24"/>
        </w:rPr>
        <w:t xml:space="preserve"> said arts and culture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could</w:t>
      </w:r>
      <w:r>
        <w:rPr>
          <w:rFonts w:ascii="Times New Roman" w:hAnsi="Times New Roman" w:cs="Times New Roman" w:hint="eastAsia"/>
          <w:sz w:val="24"/>
        </w:rPr>
        <w:t>___</w:t>
      </w:r>
      <w:r>
        <w:rPr>
          <w:rFonts w:ascii="Times New Roman" w:hAnsi="Times New Roman" w:cs="Times New Roman" w:hint="eastAsia"/>
          <w:sz w:val="24"/>
        </w:rPr>
        <w:t>_____</w:t>
      </w:r>
      <w:r>
        <w:rPr>
          <w:rFonts w:ascii="Times New Roman" w:hAnsi="Times New Roman" w:cs="Times New Roman"/>
          <w:sz w:val="24"/>
        </w:rPr>
        <w:t>things</w:t>
      </w:r>
      <w:proofErr w:type="spellEnd"/>
      <w:r>
        <w:rPr>
          <w:rFonts w:ascii="Times New Roman" w:hAnsi="Times New Roman" w:cs="Times New Roman"/>
          <w:sz w:val="24"/>
        </w:rPr>
        <w:t xml:space="preserve"> lik</w:t>
      </w:r>
      <w:r>
        <w:rPr>
          <w:rFonts w:ascii="Times New Roman" w:hAnsi="Times New Roman" w:cs="Times New Roman" w:hint="eastAsia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>mental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Health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aging and loneliness.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</w:t>
      </w:r>
      <w:r>
        <w:rPr>
          <w:rFonts w:ascii="Times New Roman" w:hAnsi="Times New Roman" w:cs="Times New Roman" w:hint="eastAsia"/>
          <w:sz w:val="24"/>
        </w:rPr>
        <w:t>_______</w:t>
      </w:r>
      <w:r>
        <w:rPr>
          <w:rFonts w:ascii="Times New Roman" w:hAnsi="Times New Roman" w:cs="Times New Roman"/>
          <w:sz w:val="24"/>
        </w:rPr>
        <w:t>announced</w:t>
      </w:r>
      <w:proofErr w:type="spellEnd"/>
      <w:r>
        <w:rPr>
          <w:rFonts w:ascii="Times New Roman" w:hAnsi="Times New Roman" w:cs="Times New Roman"/>
          <w:sz w:val="24"/>
        </w:rPr>
        <w:t xml:space="preserve"> plans for the </w:t>
      </w:r>
      <w:r>
        <w:rPr>
          <w:rFonts w:ascii="Times New Roman" w:hAnsi="Times New Roman" w:cs="Times New Roman" w:hint="eastAsia"/>
          <w:sz w:val="24"/>
        </w:rPr>
        <w:t>UK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</w:t>
      </w:r>
      <w:r>
        <w:rPr>
          <w:rFonts w:ascii="Times New Roman" w:hAnsi="Times New Roman" w:cs="Times New Roman"/>
          <w:sz w:val="24"/>
        </w:rPr>
        <w:t>National Health Service to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 the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arts to help people live a healthier </w:t>
      </w:r>
      <w:proofErr w:type="spellStart"/>
      <w:r>
        <w:rPr>
          <w:rFonts w:ascii="Times New Roman" w:hAnsi="Times New Roman" w:cs="Times New Roman"/>
          <w:sz w:val="24"/>
        </w:rPr>
        <w:t>life.One</w:t>
      </w:r>
      <w:proofErr w:type="spellEnd"/>
      <w:r>
        <w:rPr>
          <w:rFonts w:ascii="Times New Roman" w:hAnsi="Times New Roman" w:cs="Times New Roman"/>
          <w:sz w:val="24"/>
        </w:rPr>
        <w:t xml:space="preserve"> researcher said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 xml:space="preserve"> our results highlight the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importance </w:t>
      </w:r>
      <w:proofErr w:type="spellStart"/>
      <w:r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 w:hint="eastAsia"/>
          <w:sz w:val="24"/>
        </w:rPr>
        <w:t>______</w:t>
      </w:r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explore new social</w:t>
      </w:r>
      <w:r>
        <w:rPr>
          <w:rFonts w:ascii="Times New Roman" w:hAnsi="Times New Roman" w:cs="Times New Roman"/>
          <w:sz w:val="24"/>
        </w:rPr>
        <w:t xml:space="preserve"> factors that affect our health.</w:t>
      </w:r>
    </w:p>
    <w:p w:rsidR="0087047A" w:rsidRDefault="0087047A">
      <w:pPr>
        <w:rPr>
          <w:rFonts w:ascii="Times New Roman" w:hAnsi="Times New Roman" w:cs="Times New Roman"/>
          <w:sz w:val="24"/>
        </w:rPr>
      </w:pPr>
    </w:p>
    <w:p w:rsidR="0087047A" w:rsidRDefault="00AC72C4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PartⅡ</w:t>
      </w:r>
      <w:proofErr w:type="spellEnd"/>
      <w:r>
        <w:rPr>
          <w:rFonts w:ascii="Times New Roman" w:hAnsi="Times New Roman" w:cs="Times New Roman"/>
          <w:b/>
          <w:bCs/>
          <w:sz w:val="24"/>
        </w:rPr>
        <w:t>阅读理解</w:t>
      </w:r>
      <w:r>
        <w:rPr>
          <w:rFonts w:ascii="Times New Roman" w:hAnsi="Times New Roman" w:cs="Times New Roman"/>
          <w:b/>
          <w:bCs/>
          <w:sz w:val="24"/>
        </w:rPr>
        <w:t>(45</w:t>
      </w:r>
      <w:r>
        <w:rPr>
          <w:rFonts w:ascii="Times New Roman" w:hAnsi="Times New Roman" w:cs="Times New Roman"/>
          <w:b/>
          <w:bCs/>
          <w:sz w:val="24"/>
        </w:rPr>
        <w:t>分</w:t>
      </w:r>
      <w:r>
        <w:rPr>
          <w:rFonts w:ascii="Times New Roman" w:hAnsi="Times New Roman" w:cs="Times New Roman"/>
          <w:b/>
          <w:bCs/>
          <w:sz w:val="24"/>
        </w:rPr>
        <w:t>)</w:t>
      </w:r>
    </w:p>
    <w:p w:rsidR="0087047A" w:rsidRDefault="00AC72C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Section A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Passage l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Questions 11 to 15 are based on the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following passage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hiring proces</w:t>
      </w:r>
      <w:r>
        <w:rPr>
          <w:rFonts w:ascii="Times New Roman" w:hAnsi="Times New Roman" w:cs="Times New Roman" w:hint="eastAsia"/>
          <w:sz w:val="24"/>
        </w:rPr>
        <w:t xml:space="preserve">s </w:t>
      </w:r>
      <w:r>
        <w:rPr>
          <w:rFonts w:ascii="Times New Roman" w:hAnsi="Times New Roman" w:cs="Times New Roman"/>
          <w:sz w:val="24"/>
        </w:rPr>
        <w:t>maybe differen</w:t>
      </w:r>
      <w:r>
        <w:rPr>
          <w:rFonts w:ascii="Times New Roman" w:hAnsi="Times New Roman" w:cs="Times New Roman" w:hint="eastAsia"/>
          <w:sz w:val="24"/>
        </w:rPr>
        <w:t xml:space="preserve">t </w:t>
      </w:r>
      <w:r>
        <w:rPr>
          <w:rFonts w:ascii="Times New Roman" w:hAnsi="Times New Roman" w:cs="Times New Roman"/>
          <w:sz w:val="24"/>
        </w:rPr>
        <w:t xml:space="preserve">form one company to </w:t>
      </w:r>
      <w:proofErr w:type="spellStart"/>
      <w:r>
        <w:rPr>
          <w:rFonts w:ascii="Times New Roman" w:hAnsi="Times New Roman" w:cs="Times New Roman"/>
          <w:sz w:val="24"/>
        </w:rPr>
        <w:t>another.Nevertheless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the goal is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same--get the candidat</w:t>
      </w:r>
      <w:r>
        <w:rPr>
          <w:rFonts w:ascii="Times New Roman" w:hAnsi="Times New Roman" w:cs="Times New Roman" w:hint="eastAsia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>who</w:t>
      </w:r>
      <w:r>
        <w:rPr>
          <w:rFonts w:ascii="Times New Roman" w:hAnsi="Times New Roman" w:cs="Times New Roman" w:hint="eastAsia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 xml:space="preserve">the best </w:t>
      </w:r>
      <w:r>
        <w:rPr>
          <w:rFonts w:ascii="Times New Roman" w:hAnsi="Times New Roman" w:cs="Times New Roman"/>
          <w:sz w:val="24"/>
        </w:rPr>
        <w:t>fit for the position.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Even so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how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choose that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person</w:t>
      </w:r>
      <w:proofErr w:type="gramEnd"/>
      <w:r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Here are some best practices used by industry leaders to attract the best talent for the job.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particular</w:t>
      </w:r>
      <w:r>
        <w:rPr>
          <w:rFonts w:ascii="Times New Roman" w:hAnsi="Times New Roman" w:cs="Times New Roman" w:hint="eastAsia"/>
          <w:sz w:val="24"/>
        </w:rPr>
        <w:t>, t</w:t>
      </w:r>
      <w:r>
        <w:rPr>
          <w:rFonts w:ascii="Times New Roman" w:hAnsi="Times New Roman" w:cs="Times New Roman"/>
          <w:sz w:val="24"/>
        </w:rPr>
        <w:t>hese are the ne</w:t>
      </w: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trends in the hiring process to be prepared for when you have a job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>erview</w:t>
      </w:r>
      <w:r>
        <w:rPr>
          <w:rFonts w:ascii="Times New Roman" w:hAnsi="Times New Roman" w:cs="Times New Roman" w:hint="eastAsia"/>
          <w:sz w:val="24"/>
        </w:rPr>
        <w:t>.</w:t>
      </w:r>
      <w:proofErr w:type="gramEnd"/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Typ</w:t>
      </w:r>
      <w:r>
        <w:rPr>
          <w:rFonts w:ascii="Times New Roman" w:hAnsi="Times New Roman" w:cs="Times New Roman"/>
          <w:sz w:val="24"/>
        </w:rPr>
        <w:t>ically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an interview is held in a conference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room or office.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However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this makes it easy for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employers and the candidate to act predictably.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problem with this approval is that at the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end</w:t>
      </w:r>
      <w:proofErr w:type="gramEnd"/>
      <w:r>
        <w:rPr>
          <w:rFonts w:ascii="Times New Roman" w:hAnsi="Times New Roman" w:cs="Times New Roman"/>
          <w:sz w:val="24"/>
        </w:rPr>
        <w:t xml:space="preserve"> of atypical interview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the employers often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don't h</w:t>
      </w:r>
      <w:r>
        <w:rPr>
          <w:rFonts w:ascii="Times New Roman" w:hAnsi="Times New Roman" w:cs="Times New Roman"/>
          <w:sz w:val="24"/>
        </w:rPr>
        <w:t>ave a much better feel for the candidate than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they</w:t>
      </w:r>
      <w:proofErr w:type="gramEnd"/>
      <w:r>
        <w:rPr>
          <w:rFonts w:ascii="Times New Roman" w:hAnsi="Times New Roman" w:cs="Times New Roman"/>
          <w:sz w:val="24"/>
        </w:rPr>
        <w:t xml:space="preserve"> do after reading the candidate's resume.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Alternatively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some employers walk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around the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office</w:t>
      </w:r>
      <w:proofErr w:type="gramEnd"/>
      <w:r>
        <w:rPr>
          <w:rFonts w:ascii="Times New Roman" w:hAnsi="Times New Roman" w:cs="Times New Roman"/>
          <w:sz w:val="24"/>
        </w:rPr>
        <w:t xml:space="preserve"> for part of the </w:t>
      </w:r>
      <w:proofErr w:type="spellStart"/>
      <w:r>
        <w:rPr>
          <w:rFonts w:ascii="Times New Roman" w:hAnsi="Times New Roman" w:cs="Times New Roman"/>
          <w:sz w:val="24"/>
        </w:rPr>
        <w:t>interview.This</w:t>
      </w:r>
      <w:proofErr w:type="spellEnd"/>
      <w:r>
        <w:rPr>
          <w:rFonts w:ascii="Times New Roman" w:hAnsi="Times New Roman" w:cs="Times New Roman"/>
          <w:sz w:val="24"/>
        </w:rPr>
        <w:t xml:space="preserve"> allows the employer to get a sense of how the candidate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interacts</w:t>
      </w:r>
      <w:proofErr w:type="gramEnd"/>
      <w:r>
        <w:rPr>
          <w:rFonts w:ascii="Times New Roman" w:hAnsi="Times New Roman" w:cs="Times New Roman"/>
          <w:sz w:val="24"/>
        </w:rPr>
        <w:t xml:space="preserve"> with other </w:t>
      </w:r>
      <w:r>
        <w:rPr>
          <w:rFonts w:ascii="Times New Roman" w:hAnsi="Times New Roman" w:cs="Times New Roman"/>
          <w:sz w:val="24"/>
        </w:rPr>
        <w:t>people and whether the candidate is truly curious and interested in how the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company</w:t>
      </w:r>
      <w:proofErr w:type="gramEnd"/>
      <w:r>
        <w:rPr>
          <w:rFonts w:ascii="Times New Roman" w:hAnsi="Times New Roman" w:cs="Times New Roman"/>
          <w:sz w:val="24"/>
        </w:rPr>
        <w:t xml:space="preserve"> runs.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Another change is that some employers create teams to hire new employees in comparison to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having</w:t>
      </w:r>
      <w:proofErr w:type="gramEnd"/>
      <w:r>
        <w:rPr>
          <w:rFonts w:ascii="Times New Roman" w:hAnsi="Times New Roman" w:cs="Times New Roman"/>
          <w:sz w:val="24"/>
        </w:rPr>
        <w:t xml:space="preserve"> just one administrator conduct the </w:t>
      </w:r>
      <w:proofErr w:type="spellStart"/>
      <w:r>
        <w:rPr>
          <w:rFonts w:ascii="Times New Roman" w:hAnsi="Times New Roman" w:cs="Times New Roman"/>
          <w:sz w:val="24"/>
        </w:rPr>
        <w:t>interview.Employers</w:t>
      </w:r>
      <w:proofErr w:type="spellEnd"/>
      <w:r>
        <w:rPr>
          <w:rFonts w:ascii="Times New Roman" w:hAnsi="Times New Roman" w:cs="Times New Roman"/>
          <w:sz w:val="24"/>
        </w:rPr>
        <w:t xml:space="preserve"> then get opini</w:t>
      </w:r>
      <w:r>
        <w:rPr>
          <w:rFonts w:ascii="Times New Roman" w:hAnsi="Times New Roman" w:cs="Times New Roman"/>
          <w:sz w:val="24"/>
        </w:rPr>
        <w:t>ons from the team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members.More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importantly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this helps employers hire someone with whom current employees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could</w:t>
      </w:r>
      <w:proofErr w:type="gramEnd"/>
      <w:r>
        <w:rPr>
          <w:rFonts w:ascii="Times New Roman" w:hAnsi="Times New Roman" w:cs="Times New Roman"/>
          <w:sz w:val="24"/>
        </w:rPr>
        <w:t xml:space="preserve"> get along.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employers want to make sure that candidates provide new viewpoints for the company.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Before they hire someone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they think about </w:t>
      </w:r>
      <w:r>
        <w:rPr>
          <w:rFonts w:ascii="Times New Roman" w:hAnsi="Times New Roman" w:cs="Times New Roman"/>
          <w:sz w:val="24"/>
        </w:rPr>
        <w:t>the diversity of viewpoints that the candidate can bring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company.Be</w:t>
      </w:r>
      <w:proofErr w:type="spellEnd"/>
      <w:r>
        <w:rPr>
          <w:rFonts w:ascii="Times New Roman" w:hAnsi="Times New Roman" w:cs="Times New Roman"/>
          <w:sz w:val="24"/>
        </w:rPr>
        <w:t xml:space="preserve"> prepared to share how you can add value to the company through your own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unique</w:t>
      </w:r>
      <w:proofErr w:type="gramEnd"/>
      <w:r>
        <w:rPr>
          <w:rFonts w:ascii="Times New Roman" w:hAnsi="Times New Roman" w:cs="Times New Roman"/>
          <w:sz w:val="24"/>
        </w:rPr>
        <w:t xml:space="preserve"> perspective and how you will help the company solve problems creatively.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Furthermore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many companies t</w:t>
      </w:r>
      <w:r>
        <w:rPr>
          <w:rFonts w:ascii="Times New Roman" w:hAnsi="Times New Roman" w:cs="Times New Roman"/>
          <w:sz w:val="24"/>
        </w:rPr>
        <w:t>ry to get a sense of the kind of work the candidates will do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the company before hiring them as full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time </w:t>
      </w:r>
      <w:proofErr w:type="spellStart"/>
      <w:r>
        <w:rPr>
          <w:rFonts w:ascii="Times New Roman" w:hAnsi="Times New Roman" w:cs="Times New Roman"/>
          <w:sz w:val="24"/>
        </w:rPr>
        <w:t>employees.For</w:t>
      </w:r>
      <w:proofErr w:type="spellEnd"/>
      <w:r>
        <w:rPr>
          <w:rFonts w:ascii="Times New Roman" w:hAnsi="Times New Roman" w:cs="Times New Roman"/>
          <w:sz w:val="24"/>
        </w:rPr>
        <w:t xml:space="preserve"> example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they may offer you a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temporary</w:t>
      </w:r>
      <w:proofErr w:type="gramEnd"/>
      <w:r>
        <w:rPr>
          <w:rFonts w:ascii="Times New Roman" w:hAnsi="Times New Roman" w:cs="Times New Roman"/>
          <w:sz w:val="24"/>
        </w:rPr>
        <w:t xml:space="preserve"> contract first as a consultant.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Likewise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they may assign you a small task as part of the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>erviews</w:t>
      </w:r>
      <w:proofErr w:type="gramEnd"/>
      <w:r>
        <w:rPr>
          <w:rFonts w:ascii="Times New Roman" w:hAnsi="Times New Roman" w:cs="Times New Roman"/>
          <w:sz w:val="24"/>
        </w:rPr>
        <w:t xml:space="preserve"> process.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  <w:proofErr w:type="gramStart"/>
      <w:r>
        <w:rPr>
          <w:rFonts w:ascii="Times New Roman" w:hAnsi="Times New Roman" w:cs="Times New Roman"/>
          <w:sz w:val="24"/>
        </w:rPr>
        <w:t>.What</w:t>
      </w:r>
      <w:proofErr w:type="gramEnd"/>
      <w:r>
        <w:rPr>
          <w:rFonts w:ascii="Times New Roman" w:hAnsi="Times New Roman" w:cs="Times New Roman"/>
          <w:sz w:val="24"/>
        </w:rPr>
        <w:t xml:space="preserve"> is a goal of a job interview for a company?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A.To</w:t>
      </w:r>
      <w:proofErr w:type="spellEnd"/>
      <w:r>
        <w:rPr>
          <w:rFonts w:ascii="Times New Roman" w:hAnsi="Times New Roman" w:cs="Times New Roman"/>
          <w:sz w:val="24"/>
        </w:rPr>
        <w:t xml:space="preserve"> change the hiring process</w:t>
      </w:r>
      <w:r>
        <w:rPr>
          <w:rFonts w:ascii="Times New Roman" w:hAnsi="Times New Roman" w:cs="Times New Roman" w:hint="eastAsia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B.To</w:t>
      </w:r>
      <w:proofErr w:type="spellEnd"/>
      <w:r>
        <w:rPr>
          <w:rFonts w:ascii="Times New Roman" w:hAnsi="Times New Roman" w:cs="Times New Roman"/>
          <w:sz w:val="24"/>
        </w:rPr>
        <w:t xml:space="preserve"> discuss some best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practices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C.To</w:t>
      </w:r>
      <w:proofErr w:type="spellEnd"/>
      <w:r>
        <w:rPr>
          <w:rFonts w:ascii="Times New Roman" w:hAnsi="Times New Roman" w:cs="Times New Roman"/>
          <w:sz w:val="24"/>
        </w:rPr>
        <w:t xml:space="preserve"> find the right person for a job</w:t>
      </w:r>
      <w:r>
        <w:rPr>
          <w:rFonts w:ascii="Times New Roman" w:hAnsi="Times New Roman" w:cs="Times New Roman" w:hint="eastAsia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D.To</w:t>
      </w:r>
      <w:proofErr w:type="spellEnd"/>
      <w:r>
        <w:rPr>
          <w:rFonts w:ascii="Times New Roman" w:hAnsi="Times New Roman" w:cs="Times New Roman"/>
          <w:sz w:val="24"/>
        </w:rPr>
        <w:t xml:space="preserve"> attract more industry leaders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proofErr w:type="gramStart"/>
      <w:r>
        <w:rPr>
          <w:rFonts w:ascii="Times New Roman" w:hAnsi="Times New Roman" w:cs="Times New Roman"/>
          <w:sz w:val="24"/>
        </w:rPr>
        <w:t>.What</w:t>
      </w:r>
      <w:proofErr w:type="gramEnd"/>
      <w:r>
        <w:rPr>
          <w:rFonts w:ascii="Times New Roman" w:hAnsi="Times New Roman" w:cs="Times New Roman"/>
          <w:sz w:val="24"/>
        </w:rPr>
        <w:t xml:space="preserve"> is the problem with atypical </w:t>
      </w:r>
      <w:r>
        <w:rPr>
          <w:rFonts w:ascii="Times New Roman" w:hAnsi="Times New Roman" w:cs="Times New Roman"/>
          <w:sz w:val="24"/>
        </w:rPr>
        <w:t>interview?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A.A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typi</w:t>
      </w:r>
      <w:r>
        <w:rPr>
          <w:rFonts w:ascii="Times New Roman" w:hAnsi="Times New Roman" w:cs="Times New Roman" w:hint="eastAsia"/>
          <w:sz w:val="24"/>
        </w:rPr>
        <w:t>cal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intervi</w:t>
      </w: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is held in the company.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B.Employers</w:t>
      </w:r>
      <w:proofErr w:type="spellEnd"/>
      <w:r>
        <w:rPr>
          <w:rFonts w:ascii="Times New Roman" w:hAnsi="Times New Roman" w:cs="Times New Roman"/>
          <w:sz w:val="24"/>
        </w:rPr>
        <w:t xml:space="preserve"> may fail to know candidates well.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C.Employers</w:t>
      </w:r>
      <w:proofErr w:type="spellEnd"/>
      <w:r>
        <w:rPr>
          <w:rFonts w:ascii="Times New Roman" w:hAnsi="Times New Roman" w:cs="Times New Roman"/>
          <w:sz w:val="24"/>
        </w:rPr>
        <w:t xml:space="preserve"> may ask candidates to read resumes.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D.Atypical</w:t>
      </w:r>
      <w:proofErr w:type="spellEnd"/>
      <w:r>
        <w:rPr>
          <w:rFonts w:ascii="Times New Roman" w:hAnsi="Times New Roman" w:cs="Times New Roman"/>
          <w:sz w:val="24"/>
        </w:rPr>
        <w:t xml:space="preserve"> interview is held in a conference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room.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  <w:proofErr w:type="gramStart"/>
      <w:r>
        <w:rPr>
          <w:rFonts w:ascii="Times New Roman" w:hAnsi="Times New Roman" w:cs="Times New Roman"/>
          <w:sz w:val="24"/>
        </w:rPr>
        <w:t>.Why</w:t>
      </w:r>
      <w:proofErr w:type="gramEnd"/>
      <w:r>
        <w:rPr>
          <w:rFonts w:ascii="Times New Roman" w:hAnsi="Times New Roman" w:cs="Times New Roman"/>
          <w:sz w:val="24"/>
        </w:rPr>
        <w:t xml:space="preserve"> do some employers create teams to hire new </w:t>
      </w:r>
      <w:r>
        <w:rPr>
          <w:rFonts w:ascii="Times New Roman" w:hAnsi="Times New Roman" w:cs="Times New Roman"/>
          <w:sz w:val="24"/>
        </w:rPr>
        <w:t>employees?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A.Because</w:t>
      </w:r>
      <w:proofErr w:type="spellEnd"/>
      <w:r>
        <w:rPr>
          <w:rFonts w:ascii="Times New Roman" w:hAnsi="Times New Roman" w:cs="Times New Roman"/>
          <w:sz w:val="24"/>
        </w:rPr>
        <w:t xml:space="preserve"> they have no time to participate in job interviews.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B.Because</w:t>
      </w:r>
      <w:proofErr w:type="spellEnd"/>
      <w:r>
        <w:rPr>
          <w:rFonts w:ascii="Times New Roman" w:hAnsi="Times New Roman" w:cs="Times New Roman"/>
          <w:sz w:val="24"/>
        </w:rPr>
        <w:t xml:space="preserve"> they have to compare candidates with current employees.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C.Because</w:t>
      </w:r>
      <w:proofErr w:type="spellEnd"/>
      <w:r>
        <w:rPr>
          <w:rFonts w:ascii="Times New Roman" w:hAnsi="Times New Roman" w:cs="Times New Roman"/>
          <w:sz w:val="24"/>
        </w:rPr>
        <w:t xml:space="preserve"> they want the current employees to form a few research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teams.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.Because</w:t>
      </w:r>
      <w:proofErr w:type="spellEnd"/>
      <w:r>
        <w:rPr>
          <w:rFonts w:ascii="Times New Roman" w:hAnsi="Times New Roman" w:cs="Times New Roman"/>
          <w:sz w:val="24"/>
        </w:rPr>
        <w:t xml:space="preserve"> they want </w:t>
      </w:r>
      <w:r>
        <w:rPr>
          <w:rFonts w:ascii="Times New Roman" w:hAnsi="Times New Roman" w:cs="Times New Roman" w:hint="eastAsia"/>
          <w:sz w:val="24"/>
        </w:rPr>
        <w:t xml:space="preserve">to ensure </w:t>
      </w:r>
      <w:r>
        <w:rPr>
          <w:rFonts w:ascii="Times New Roman" w:hAnsi="Times New Roman" w:cs="Times New Roman"/>
          <w:sz w:val="24"/>
        </w:rPr>
        <w:t>candidates</w:t>
      </w:r>
      <w:r>
        <w:rPr>
          <w:rFonts w:ascii="Times New Roman" w:hAnsi="Times New Roman" w:cs="Times New Roman" w:hint="eastAsia"/>
          <w:sz w:val="24"/>
        </w:rPr>
        <w:t xml:space="preserve"> can </w:t>
      </w:r>
      <w:r>
        <w:rPr>
          <w:rFonts w:ascii="Times New Roman" w:hAnsi="Times New Roman" w:cs="Times New Roman" w:hint="eastAsia"/>
          <w:sz w:val="24"/>
        </w:rPr>
        <w:t>get on with other employees</w:t>
      </w:r>
      <w:r>
        <w:rPr>
          <w:rFonts w:ascii="Times New Roman" w:hAnsi="Times New Roman" w:cs="Times New Roman"/>
          <w:sz w:val="24"/>
        </w:rPr>
        <w:t>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  <w:proofErr w:type="gramStart"/>
      <w:r>
        <w:rPr>
          <w:rFonts w:ascii="Times New Roman" w:hAnsi="Times New Roman" w:cs="Times New Roman"/>
          <w:sz w:val="24"/>
        </w:rPr>
        <w:t>.What</w:t>
      </w:r>
      <w:proofErr w:type="gramEnd"/>
      <w:r>
        <w:rPr>
          <w:rFonts w:ascii="Times New Roman" w:hAnsi="Times New Roman" w:cs="Times New Roman"/>
          <w:sz w:val="24"/>
        </w:rPr>
        <w:t xml:space="preserve"> is the meaning of the underlined </w:t>
      </w:r>
      <w:proofErr w:type="spellStart"/>
      <w:r>
        <w:rPr>
          <w:rFonts w:ascii="Times New Roman" w:hAnsi="Times New Roman" w:cs="Times New Roman"/>
          <w:sz w:val="24"/>
        </w:rPr>
        <w:t>word“diversity”in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Paragraph 4? 9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A.variety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B.value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C.division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D.necessity</w:t>
      </w:r>
      <w:proofErr w:type="spellEnd"/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  <w:proofErr w:type="gramStart"/>
      <w:r>
        <w:rPr>
          <w:rFonts w:ascii="Times New Roman" w:hAnsi="Times New Roman" w:cs="Times New Roman"/>
          <w:sz w:val="24"/>
        </w:rPr>
        <w:t>.In</w:t>
      </w:r>
      <w:proofErr w:type="gramEnd"/>
      <w:r>
        <w:rPr>
          <w:rFonts w:ascii="Times New Roman" w:hAnsi="Times New Roman" w:cs="Times New Roman"/>
          <w:sz w:val="24"/>
        </w:rPr>
        <w:t xml:space="preserve"> this passage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the author mainly discusses</w:t>
      </w:r>
      <w:r>
        <w:rPr>
          <w:rFonts w:ascii="Times New Roman" w:hAnsi="Times New Roman" w:cs="Times New Roman" w:hint="eastAsia"/>
          <w:sz w:val="24"/>
        </w:rPr>
        <w:t>________.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A.new</w:t>
      </w:r>
      <w:proofErr w:type="spellEnd"/>
      <w:r>
        <w:rPr>
          <w:rFonts w:ascii="Times New Roman" w:hAnsi="Times New Roman" w:cs="Times New Roman"/>
          <w:sz w:val="24"/>
        </w:rPr>
        <w:t xml:space="preserve"> viewpoints on a company</w:t>
      </w:r>
      <w:r>
        <w:rPr>
          <w:rFonts w:ascii="Times New Roman" w:hAnsi="Times New Roman" w:cs="Times New Roman" w:hint="eastAsia"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</w:rPr>
        <w:t>B.new</w:t>
      </w:r>
      <w:proofErr w:type="spellEnd"/>
      <w:r>
        <w:rPr>
          <w:rFonts w:ascii="Times New Roman" w:hAnsi="Times New Roman" w:cs="Times New Roman"/>
          <w:sz w:val="24"/>
        </w:rPr>
        <w:t xml:space="preserve"> trends in</w:t>
      </w:r>
      <w:r>
        <w:rPr>
          <w:rFonts w:ascii="Times New Roman" w:hAnsi="Times New Roman" w:cs="Times New Roman"/>
          <w:sz w:val="24"/>
        </w:rPr>
        <w:t xml:space="preserve"> the hiring process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C.the</w:t>
      </w:r>
      <w:proofErr w:type="spellEnd"/>
      <w:r>
        <w:rPr>
          <w:rFonts w:ascii="Times New Roman" w:hAnsi="Times New Roman" w:cs="Times New Roman"/>
          <w:sz w:val="24"/>
        </w:rPr>
        <w:t xml:space="preserve"> importance of a job interview</w:t>
      </w:r>
      <w:r>
        <w:rPr>
          <w:rFonts w:ascii="Times New Roman" w:hAnsi="Times New Roman" w:cs="Times New Roman" w:hint="eastAsia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D.methods</w:t>
      </w:r>
      <w:proofErr w:type="spellEnd"/>
      <w:r>
        <w:rPr>
          <w:rFonts w:ascii="Times New Roman" w:hAnsi="Times New Roman" w:cs="Times New Roman"/>
          <w:sz w:val="24"/>
        </w:rPr>
        <w:t xml:space="preserve"> to get along with employers</w:t>
      </w:r>
    </w:p>
    <w:p w:rsidR="0087047A" w:rsidRDefault="0087047A">
      <w:pPr>
        <w:rPr>
          <w:rFonts w:ascii="Times New Roman" w:hAnsi="Times New Roman" w:cs="Times New Roman"/>
          <w:sz w:val="24"/>
        </w:rPr>
      </w:pP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Passage Two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Questions 16 to 20 are based on the following passage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estimated that about 40 per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cent of the world's population use social media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and a la</w:t>
      </w:r>
      <w:r>
        <w:rPr>
          <w:rFonts w:ascii="Times New Roman" w:hAnsi="Times New Roman" w:cs="Times New Roman"/>
          <w:sz w:val="24"/>
        </w:rPr>
        <w:t>rge</w:t>
      </w:r>
    </w:p>
    <w:p w:rsidR="0087047A" w:rsidRDefault="00AC72C4">
      <w:pPr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number</w:t>
      </w:r>
      <w:proofErr w:type="gramEnd"/>
      <w:r>
        <w:rPr>
          <w:rFonts w:ascii="Times New Roman" w:hAnsi="Times New Roman" w:cs="Times New Roman"/>
          <w:sz w:val="24"/>
        </w:rPr>
        <w:t xml:space="preserve"> of social media users look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up to influences to decide what to </w:t>
      </w:r>
      <w:proofErr w:type="spellStart"/>
      <w:r>
        <w:rPr>
          <w:rFonts w:ascii="Times New Roman" w:hAnsi="Times New Roman" w:cs="Times New Roman"/>
          <w:sz w:val="24"/>
        </w:rPr>
        <w:t>buy.These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influences</w:t>
      </w:r>
      <w:r>
        <w:rPr>
          <w:rFonts w:ascii="Times New Roman" w:hAnsi="Times New Roman" w:cs="Times New Roman"/>
          <w:sz w:val="24"/>
        </w:rPr>
        <w:t xml:space="preserve"> are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now</w:t>
      </w:r>
      <w:proofErr w:type="gramEnd"/>
      <w:r>
        <w:rPr>
          <w:rFonts w:ascii="Times New Roman" w:hAnsi="Times New Roman" w:cs="Times New Roman"/>
          <w:sz w:val="24"/>
        </w:rPr>
        <w:t xml:space="preserve"> playing an important role in achieving the goal of eliminating poverty in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Chin</w:t>
      </w:r>
      <w:r>
        <w:rPr>
          <w:rFonts w:ascii="Times New Roman" w:hAnsi="Times New Roman" w:cs="Times New Roman" w:hint="eastAsia"/>
          <w:sz w:val="24"/>
        </w:rPr>
        <w:t>a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an </w:t>
      </w:r>
      <w:r>
        <w:rPr>
          <w:rFonts w:ascii="Times New Roman" w:hAnsi="Times New Roman" w:cs="Times New Roman" w:hint="eastAsia"/>
          <w:sz w:val="24"/>
        </w:rPr>
        <w:t>influencer</w:t>
      </w:r>
      <w:r>
        <w:rPr>
          <w:rFonts w:ascii="Times New Roman" w:hAnsi="Times New Roman" w:cs="Times New Roman"/>
          <w:sz w:val="24"/>
        </w:rPr>
        <w:t xml:space="preserve"> and how does a person become </w:t>
      </w:r>
      <w:proofErr w:type="spellStart"/>
      <w:r>
        <w:rPr>
          <w:rFonts w:ascii="Times New Roman" w:hAnsi="Times New Roman" w:cs="Times New Roman"/>
          <w:sz w:val="24"/>
        </w:rPr>
        <w:t>one</w:t>
      </w:r>
      <w:proofErr w:type="gramStart"/>
      <w:r>
        <w:rPr>
          <w:rFonts w:ascii="Times New Roman" w:hAnsi="Times New Roman" w:cs="Times New Roman"/>
          <w:sz w:val="24"/>
        </w:rPr>
        <w:t>?An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influencer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person who can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influence</w:t>
      </w:r>
      <w:proofErr w:type="gramEnd"/>
      <w:r>
        <w:rPr>
          <w:rFonts w:ascii="Times New Roman" w:hAnsi="Times New Roman" w:cs="Times New Roman"/>
          <w:sz w:val="24"/>
        </w:rPr>
        <w:t xml:space="preserve"> the decisions of follower because of the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relationship with the audience and his or her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knowledge</w:t>
      </w:r>
      <w:proofErr w:type="gramEnd"/>
      <w:r>
        <w:rPr>
          <w:rFonts w:ascii="Times New Roman" w:hAnsi="Times New Roman" w:cs="Times New Roman"/>
          <w:sz w:val="24"/>
        </w:rPr>
        <w:t xml:space="preserve"> in a particular area.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Influences often have large following of people who pay close attentio</w:t>
      </w: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to their </w:t>
      </w:r>
      <w:proofErr w:type="spellStart"/>
      <w:r>
        <w:rPr>
          <w:rFonts w:ascii="Times New Roman" w:hAnsi="Times New Roman" w:cs="Times New Roman"/>
          <w:sz w:val="24"/>
        </w:rPr>
        <w:t>views.They</w:t>
      </w:r>
      <w:proofErr w:type="spellEnd"/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have</w:t>
      </w:r>
      <w:proofErr w:type="gramEnd"/>
      <w:r>
        <w:rPr>
          <w:rFonts w:ascii="Times New Roman" w:hAnsi="Times New Roman" w:cs="Times New Roman"/>
          <w:sz w:val="24"/>
        </w:rPr>
        <w:t xml:space="preserve"> the power to persuade people to buy things and </w:t>
      </w:r>
      <w:r>
        <w:rPr>
          <w:rFonts w:ascii="Times New Roman" w:hAnsi="Times New Roman" w:cs="Times New Roman" w:hint="eastAsia"/>
          <w:sz w:val="24"/>
        </w:rPr>
        <w:t>influencers</w:t>
      </w:r>
      <w:r>
        <w:rPr>
          <w:rFonts w:ascii="Times New Roman" w:hAnsi="Times New Roman" w:cs="Times New Roman"/>
          <w:sz w:val="24"/>
        </w:rPr>
        <w:t xml:space="preserve"> are now seen by many companies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also</w:t>
      </w:r>
      <w:proofErr w:type="gramEnd"/>
      <w:r>
        <w:rPr>
          <w:rFonts w:ascii="Times New Roman" w:hAnsi="Times New Roman" w:cs="Times New Roman"/>
          <w:sz w:val="24"/>
        </w:rPr>
        <w:t xml:space="preserve"> ask powerful </w:t>
      </w:r>
      <w:r>
        <w:rPr>
          <w:rFonts w:ascii="Times New Roman" w:hAnsi="Times New Roman" w:cs="Times New Roman" w:hint="eastAsia"/>
          <w:sz w:val="24"/>
        </w:rPr>
        <w:t>influencers</w:t>
      </w:r>
      <w:r>
        <w:rPr>
          <w:rFonts w:ascii="Times New Roman" w:hAnsi="Times New Roman" w:cs="Times New Roman"/>
          <w:sz w:val="24"/>
        </w:rPr>
        <w:t xml:space="preserve"> to market</w:t>
      </w:r>
      <w:r>
        <w:rPr>
          <w:rFonts w:ascii="Times New Roman" w:hAnsi="Times New Roman" w:cs="Times New Roman" w:hint="eastAsia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>heir</w:t>
      </w:r>
      <w:r>
        <w:rPr>
          <w:rFonts w:ascii="Times New Roman" w:hAnsi="Times New Roman" w:cs="Times New Roman" w:hint="eastAsia"/>
          <w:sz w:val="24"/>
        </w:rPr>
        <w:t xml:space="preserve"> pr</w:t>
      </w:r>
      <w:r>
        <w:rPr>
          <w:rFonts w:ascii="Times New Roman" w:hAnsi="Times New Roman" w:cs="Times New Roman"/>
          <w:sz w:val="24"/>
        </w:rPr>
        <w:t>oducts</w:t>
      </w:r>
      <w:r>
        <w:rPr>
          <w:rFonts w:ascii="Times New Roman" w:hAnsi="Times New Roman" w:cs="Times New Roman" w:hint="eastAsia"/>
          <w:sz w:val="24"/>
        </w:rPr>
        <w:t>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report from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China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Daily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 a</w:t>
      </w:r>
      <w:r>
        <w:rPr>
          <w:rFonts w:ascii="Times New Roman" w:hAnsi="Times New Roman" w:cs="Times New Roman" w:hint="eastAsia"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>event targeted at helping poverty reduction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influences</w:t>
      </w:r>
      <w:proofErr w:type="gramEnd"/>
      <w:r>
        <w:rPr>
          <w:rFonts w:ascii="Times New Roman" w:hAnsi="Times New Roman" w:cs="Times New Roman"/>
          <w:sz w:val="24"/>
        </w:rPr>
        <w:t xml:space="preserve"> attack </w:t>
      </w:r>
      <w:r>
        <w:rPr>
          <w:rFonts w:ascii="Times New Roman" w:hAnsi="Times New Roman" w:cs="Times New Roman"/>
          <w:sz w:val="24"/>
        </w:rPr>
        <w:t>more than 9300 views.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More than 4500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lograms of agricultural products at a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total</w:t>
      </w:r>
      <w:proofErr w:type="gramEnd"/>
      <w:r>
        <w:rPr>
          <w:rFonts w:ascii="Times New Roman" w:hAnsi="Times New Roman" w:cs="Times New Roman"/>
          <w:sz w:val="24"/>
        </w:rPr>
        <w:t xml:space="preserve"> value of 40000yuan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wer</w:t>
      </w:r>
      <w:r>
        <w:rPr>
          <w:rFonts w:ascii="Times New Roman" w:hAnsi="Times New Roman" w:cs="Times New Roman" w:hint="eastAsia"/>
          <w:sz w:val="24"/>
        </w:rPr>
        <w:t>e or</w:t>
      </w:r>
      <w:r>
        <w:rPr>
          <w:rFonts w:ascii="Times New Roman" w:hAnsi="Times New Roman" w:cs="Times New Roman"/>
          <w:sz w:val="24"/>
        </w:rPr>
        <w:t>dered within a few hours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such events have encouraged more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more people to become </w:t>
      </w:r>
      <w:r>
        <w:rPr>
          <w:rFonts w:ascii="Times New Roman" w:hAnsi="Times New Roman" w:cs="Times New Roman" w:hint="eastAsia"/>
          <w:sz w:val="24"/>
        </w:rPr>
        <w:t>influencers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Here are five tips on how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do it.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Choose your </w:t>
      </w:r>
      <w:r>
        <w:rPr>
          <w:rFonts w:ascii="Times New Roman" w:hAnsi="Times New Roman" w:cs="Times New Roman"/>
          <w:sz w:val="24"/>
        </w:rPr>
        <w:t>ideal a</w:t>
      </w:r>
      <w:r>
        <w:rPr>
          <w:rFonts w:ascii="Times New Roman" w:hAnsi="Times New Roman" w:cs="Times New Roman" w:hint="eastAsia"/>
          <w:sz w:val="24"/>
        </w:rPr>
        <w:t xml:space="preserve">rea, </w:t>
      </w:r>
      <w:r>
        <w:rPr>
          <w:rFonts w:ascii="Times New Roman" w:hAnsi="Times New Roman" w:cs="Times New Roman"/>
          <w:sz w:val="24"/>
        </w:rPr>
        <w:t>wh</w:t>
      </w:r>
      <w:r>
        <w:rPr>
          <w:rFonts w:ascii="Times New Roman" w:hAnsi="Times New Roman" w:cs="Times New Roman" w:hint="eastAsia"/>
          <w:sz w:val="24"/>
        </w:rPr>
        <w:t xml:space="preserve">at </w:t>
      </w:r>
      <w:r>
        <w:rPr>
          <w:rFonts w:ascii="Times New Roman" w:hAnsi="Times New Roman" w:cs="Times New Roman"/>
          <w:sz w:val="24"/>
        </w:rPr>
        <w:t xml:space="preserve">is </w:t>
      </w:r>
      <w:proofErr w:type="gramStart"/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are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area that</w:t>
      </w:r>
      <w:r>
        <w:rPr>
          <w:rFonts w:ascii="Times New Roman" w:hAnsi="Times New Roman" w:cs="Times New Roman"/>
          <w:sz w:val="24"/>
        </w:rPr>
        <w:t xml:space="preserve"> you know most about?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What do you feel </w:t>
      </w:r>
      <w:proofErr w:type="gramStart"/>
      <w:r>
        <w:rPr>
          <w:rFonts w:ascii="Times New Roman" w:hAnsi="Times New Roman" w:cs="Times New Roman"/>
          <w:sz w:val="24"/>
        </w:rPr>
        <w:t>most</w:t>
      </w:r>
      <w:proofErr w:type="gramEnd"/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excited</w:t>
      </w:r>
      <w:proofErr w:type="gramEnd"/>
      <w:r>
        <w:rPr>
          <w:rFonts w:ascii="Times New Roman" w:hAnsi="Times New Roman" w:cs="Times New Roman"/>
          <w:sz w:val="24"/>
        </w:rPr>
        <w:t xml:space="preserve"> to talk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about?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Find the specific area th</w:t>
      </w:r>
      <w:r>
        <w:rPr>
          <w:rFonts w:ascii="Times New Roman" w:hAnsi="Times New Roman" w:cs="Times New Roman" w:hint="eastAsia"/>
          <w:sz w:val="24"/>
        </w:rPr>
        <w:t>at</w:t>
      </w:r>
      <w:r>
        <w:rPr>
          <w:rFonts w:ascii="Times New Roman" w:hAnsi="Times New Roman" w:cs="Times New Roman"/>
          <w:sz w:val="24"/>
        </w:rPr>
        <w:t xml:space="preserve"> you are most interested in and develop it.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</w:t>
      </w:r>
      <w:r>
        <w:rPr>
          <w:rFonts w:ascii="Times New Roman" w:hAnsi="Times New Roman" w:cs="Times New Roman" w:hint="eastAsia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>our medium and write an interesting bio(</w:t>
      </w:r>
      <w:r>
        <w:rPr>
          <w:rFonts w:ascii="Times New Roman" w:hAnsi="Times New Roman" w:cs="Times New Roman"/>
          <w:sz w:val="24"/>
        </w:rPr>
        <w:t>简历</w:t>
      </w:r>
      <w:r>
        <w:rPr>
          <w:rFonts w:ascii="Times New Roman" w:hAnsi="Times New Roman" w:cs="Times New Roman"/>
          <w:sz w:val="24"/>
        </w:rPr>
        <w:t>) .Most influencers these days a</w:t>
      </w:r>
      <w:r>
        <w:rPr>
          <w:rFonts w:ascii="Times New Roman" w:hAnsi="Times New Roman" w:cs="Times New Roman"/>
          <w:sz w:val="24"/>
        </w:rPr>
        <w:t>re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bloggers</w:t>
      </w:r>
      <w:proofErr w:type="gramEnd"/>
      <w:r>
        <w:rPr>
          <w:rFonts w:ascii="Times New Roman" w:hAnsi="Times New Roman" w:cs="Times New Roman"/>
          <w:sz w:val="24"/>
        </w:rPr>
        <w:t xml:space="preserve"> and micro-</w:t>
      </w:r>
      <w:proofErr w:type="spellStart"/>
      <w:r>
        <w:rPr>
          <w:rFonts w:ascii="Times New Roman" w:hAnsi="Times New Roman" w:cs="Times New Roman"/>
          <w:sz w:val="24"/>
        </w:rPr>
        <w:t>bloggers.The</w:t>
      </w:r>
      <w:proofErr w:type="spellEnd"/>
      <w:r>
        <w:rPr>
          <w:rFonts w:ascii="Times New Roman" w:hAnsi="Times New Roman" w:cs="Times New Roman"/>
          <w:sz w:val="24"/>
        </w:rPr>
        <w:t xml:space="preserve"> best way to connect with your followers is to decide which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mediu</w:t>
      </w:r>
      <w:r>
        <w:rPr>
          <w:rFonts w:ascii="Times New Roman" w:hAnsi="Times New Roman" w:cs="Times New Roman" w:hint="eastAsia"/>
          <w:sz w:val="24"/>
        </w:rPr>
        <w:t>m</w:t>
      </w:r>
      <w:proofErr w:type="gramEnd"/>
      <w:r>
        <w:rPr>
          <w:rFonts w:ascii="Times New Roman" w:hAnsi="Times New Roman" w:cs="Times New Roman"/>
          <w:sz w:val="24"/>
        </w:rPr>
        <w:t xml:space="preserve"> should use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such as your own online blog </w:t>
      </w:r>
      <w:proofErr w:type="spellStart"/>
      <w:r>
        <w:rPr>
          <w:rFonts w:ascii="Times New Roman" w:hAnsi="Times New Roman" w:cs="Times New Roman"/>
          <w:sz w:val="24"/>
        </w:rPr>
        <w:t>Wechat</w:t>
      </w:r>
      <w:proofErr w:type="spellEnd"/>
      <w:r>
        <w:rPr>
          <w:rFonts w:ascii="Times New Roman" w:hAnsi="Times New Roman" w:cs="Times New Roman"/>
          <w:sz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</w:rPr>
        <w:t>TikTok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when you have done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That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write an attention-grabbing bio that describe you and the areas that yo</w:t>
      </w:r>
      <w:r>
        <w:rPr>
          <w:rFonts w:ascii="Times New Roman" w:hAnsi="Times New Roman" w:cs="Times New Roman"/>
          <w:sz w:val="24"/>
        </w:rPr>
        <w:t>u know a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lot in an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interesting</w:t>
      </w:r>
      <w:proofErr w:type="gramEnd"/>
      <w:r>
        <w:rPr>
          <w:rFonts w:ascii="Times New Roman" w:hAnsi="Times New Roman" w:cs="Times New Roman"/>
          <w:sz w:val="24"/>
        </w:rPr>
        <w:t xml:space="preserve"> and unique way.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Make sure that people who read your bio will follow you.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regularly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continually many influencers post daily on their social media accounts.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more you post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the more likely people will follow you.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Also ensure that you keep posting and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following</w:t>
      </w:r>
      <w:proofErr w:type="gramEnd"/>
      <w:r>
        <w:rPr>
          <w:rFonts w:ascii="Times New Roman" w:hAnsi="Times New Roman" w:cs="Times New Roman"/>
          <w:sz w:val="24"/>
        </w:rPr>
        <w:t xml:space="preserve"> a specific topic.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Tell an interesting story whether it is a photo or a comment that you are posting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use it to tell</w:t>
      </w:r>
    </w:p>
    <w:p w:rsidR="0087047A" w:rsidRDefault="00AC72C4">
      <w:pPr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story that will catch the attention of your followers and help them connect you.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Make sure</w:t>
      </w:r>
      <w:r>
        <w:rPr>
          <w:rFonts w:ascii="Times New Roman" w:hAnsi="Times New Roman" w:cs="Times New Roman"/>
          <w:sz w:val="24"/>
        </w:rPr>
        <w:t xml:space="preserve"> people can easily find you contents.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Post them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variety of social media</w:t>
      </w:r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use“#”and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catchy titles and make sure that they can be easily </w:t>
      </w:r>
      <w:proofErr w:type="spellStart"/>
      <w:r>
        <w:rPr>
          <w:rFonts w:ascii="Times New Roman" w:hAnsi="Times New Roman" w:cs="Times New Roman"/>
          <w:sz w:val="24"/>
        </w:rPr>
        <w:t>found.Moreover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if you want to become a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social media influencer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you need to have patience.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</w:t>
      </w:r>
      <w:proofErr w:type="gramStart"/>
      <w:r>
        <w:rPr>
          <w:rFonts w:ascii="Times New Roman" w:hAnsi="Times New Roman" w:cs="Times New Roman"/>
          <w:sz w:val="24"/>
        </w:rPr>
        <w:t>.A</w:t>
      </w:r>
      <w:proofErr w:type="gramEnd"/>
      <w:r>
        <w:rPr>
          <w:rFonts w:ascii="Times New Roman" w:hAnsi="Times New Roman" w:cs="Times New Roman"/>
          <w:sz w:val="24"/>
        </w:rPr>
        <w:t xml:space="preserve"> social media influe</w:t>
      </w:r>
      <w:r>
        <w:rPr>
          <w:rFonts w:ascii="Times New Roman" w:hAnsi="Times New Roman" w:cs="Times New Roman"/>
          <w:sz w:val="24"/>
        </w:rPr>
        <w:t>ncer is someone who</w:t>
      </w:r>
      <w:r>
        <w:rPr>
          <w:rFonts w:ascii="Times New Roman" w:hAnsi="Times New Roman" w:cs="Times New Roman" w:hint="eastAsia"/>
          <w:sz w:val="24"/>
        </w:rPr>
        <w:t>_________.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A.pays</w:t>
      </w:r>
      <w:proofErr w:type="spellEnd"/>
      <w:r>
        <w:rPr>
          <w:rFonts w:ascii="Times New Roman" w:hAnsi="Times New Roman" w:cs="Times New Roman"/>
          <w:sz w:val="24"/>
        </w:rPr>
        <w:t xml:space="preserve"> followers for new products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B.takes</w:t>
      </w:r>
      <w:proofErr w:type="spellEnd"/>
      <w:r>
        <w:rPr>
          <w:rFonts w:ascii="Times New Roman" w:hAnsi="Times New Roman" w:cs="Times New Roman"/>
          <w:sz w:val="24"/>
        </w:rPr>
        <w:t xml:space="preserve"> social relationship courses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C.specializes</w:t>
      </w:r>
      <w:proofErr w:type="spellEnd"/>
      <w:r>
        <w:rPr>
          <w:rFonts w:ascii="Times New Roman" w:hAnsi="Times New Roman" w:cs="Times New Roman"/>
          <w:sz w:val="24"/>
        </w:rPr>
        <w:t xml:space="preserve"> in social media studies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D.affects</w:t>
      </w:r>
      <w:proofErr w:type="spellEnd"/>
      <w:r>
        <w:rPr>
          <w:rFonts w:ascii="Times New Roman" w:hAnsi="Times New Roman" w:cs="Times New Roman"/>
          <w:sz w:val="24"/>
        </w:rPr>
        <w:t xml:space="preserve"> shopping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decisions of studies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</w:t>
      </w:r>
      <w:proofErr w:type="gramStart"/>
      <w:r>
        <w:rPr>
          <w:rFonts w:ascii="Times New Roman" w:hAnsi="Times New Roman" w:cs="Times New Roman"/>
          <w:sz w:val="24"/>
        </w:rPr>
        <w:t>.Many</w:t>
      </w:r>
      <w:proofErr w:type="gramEnd"/>
      <w:r>
        <w:rPr>
          <w:rFonts w:ascii="Times New Roman" w:hAnsi="Times New Roman" w:cs="Times New Roman"/>
          <w:sz w:val="24"/>
        </w:rPr>
        <w:t xml:space="preserve"> companies want to use influencers to</w:t>
      </w:r>
      <w:r>
        <w:rPr>
          <w:rFonts w:ascii="Times New Roman" w:hAnsi="Times New Roman" w:cs="Times New Roman" w:hint="eastAsia"/>
          <w:sz w:val="24"/>
        </w:rPr>
        <w:t>_________.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A.sell</w:t>
      </w:r>
      <w:proofErr w:type="spellEnd"/>
      <w:r>
        <w:rPr>
          <w:rFonts w:ascii="Times New Roman" w:hAnsi="Times New Roman" w:cs="Times New Roman"/>
          <w:sz w:val="24"/>
        </w:rPr>
        <w:t xml:space="preserve"> their products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B.develop</w:t>
      </w:r>
      <w:proofErr w:type="spellEnd"/>
      <w:r>
        <w:rPr>
          <w:rFonts w:ascii="Times New Roman" w:hAnsi="Times New Roman" w:cs="Times New Roman"/>
          <w:sz w:val="24"/>
        </w:rPr>
        <w:t xml:space="preserve"> new products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C.design</w:t>
      </w:r>
      <w:proofErr w:type="spellEnd"/>
      <w:r>
        <w:rPr>
          <w:rFonts w:ascii="Times New Roman" w:hAnsi="Times New Roman" w:cs="Times New Roman"/>
          <w:sz w:val="24"/>
        </w:rPr>
        <w:t xml:space="preserve"> their own websites</w:t>
      </w:r>
      <w:r>
        <w:rPr>
          <w:rFonts w:ascii="Times New Roman" w:hAnsi="Times New Roman" w:cs="Times New Roman" w:hint="eastAsia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D.examine</w:t>
      </w:r>
      <w:proofErr w:type="spellEnd"/>
      <w:r>
        <w:rPr>
          <w:rFonts w:ascii="Times New Roman" w:hAnsi="Times New Roman" w:cs="Times New Roman"/>
          <w:sz w:val="24"/>
        </w:rPr>
        <w:t xml:space="preserve"> customers'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hearts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</w:t>
      </w:r>
      <w:proofErr w:type="gramStart"/>
      <w:r>
        <w:rPr>
          <w:rFonts w:ascii="Times New Roman" w:hAnsi="Times New Roman" w:cs="Times New Roman"/>
          <w:sz w:val="24"/>
        </w:rPr>
        <w:t>.According</w:t>
      </w:r>
      <w:proofErr w:type="gramEnd"/>
      <w:r>
        <w:rPr>
          <w:rFonts w:ascii="Times New Roman" w:hAnsi="Times New Roman" w:cs="Times New Roman"/>
          <w:sz w:val="24"/>
        </w:rPr>
        <w:t xml:space="preserve"> to paragraph 4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why are many people eager to be influencers?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A.Because</w:t>
      </w:r>
      <w:proofErr w:type="spellEnd"/>
      <w:r>
        <w:rPr>
          <w:rFonts w:ascii="Times New Roman" w:hAnsi="Times New Roman" w:cs="Times New Roman"/>
          <w:sz w:val="24"/>
        </w:rPr>
        <w:t xml:space="preserve"> they may run their own companies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B.Because</w:t>
      </w:r>
      <w:proofErr w:type="spellEnd"/>
      <w:r>
        <w:rPr>
          <w:rFonts w:ascii="Times New Roman" w:hAnsi="Times New Roman" w:cs="Times New Roman"/>
          <w:sz w:val="24"/>
        </w:rPr>
        <w:t xml:space="preserve"> they want to buy agricultural products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C.Because</w:t>
      </w:r>
      <w:proofErr w:type="spellEnd"/>
      <w:r>
        <w:rPr>
          <w:rFonts w:ascii="Times New Roman" w:hAnsi="Times New Roman" w:cs="Times New Roman"/>
          <w:sz w:val="24"/>
        </w:rPr>
        <w:t xml:space="preserve"> they want to make contributions to poverty reduction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D.Because</w:t>
      </w:r>
      <w:proofErr w:type="spellEnd"/>
      <w:r>
        <w:rPr>
          <w:rFonts w:ascii="Times New Roman" w:hAnsi="Times New Roman" w:cs="Times New Roman"/>
          <w:sz w:val="24"/>
        </w:rPr>
        <w:t xml:space="preserve"> they want to have more chances to gain access to blogs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</w:t>
      </w:r>
      <w:proofErr w:type="gramStart"/>
      <w:r>
        <w:rPr>
          <w:rFonts w:ascii="Times New Roman" w:hAnsi="Times New Roman" w:cs="Times New Roman"/>
          <w:sz w:val="24"/>
        </w:rPr>
        <w:t>.What</w:t>
      </w:r>
      <w:proofErr w:type="gramEnd"/>
      <w:r>
        <w:rPr>
          <w:rFonts w:ascii="Times New Roman" w:hAnsi="Times New Roman" w:cs="Times New Roman"/>
          <w:sz w:val="24"/>
        </w:rPr>
        <w:t xml:space="preserve"> is the best way for influencers to connect with their followers</w:t>
      </w:r>
      <w:r>
        <w:rPr>
          <w:rFonts w:ascii="Times New Roman" w:hAnsi="Times New Roman" w:cs="Times New Roman" w:hint="eastAsia"/>
          <w:sz w:val="24"/>
        </w:rPr>
        <w:t>?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A.Focusing</w:t>
      </w:r>
      <w:proofErr w:type="spellEnd"/>
      <w:r>
        <w:rPr>
          <w:rFonts w:ascii="Times New Roman" w:hAnsi="Times New Roman" w:cs="Times New Roman"/>
          <w:sz w:val="24"/>
        </w:rPr>
        <w:t xml:space="preserve"> on their comments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B.Chatting</w:t>
      </w:r>
      <w:proofErr w:type="spellEnd"/>
      <w:r>
        <w:rPr>
          <w:rFonts w:ascii="Times New Roman" w:hAnsi="Times New Roman" w:cs="Times New Roman"/>
          <w:sz w:val="24"/>
        </w:rPr>
        <w:t xml:space="preserve"> with their best</w:t>
      </w:r>
      <w:r>
        <w:rPr>
          <w:rFonts w:ascii="Times New Roman" w:hAnsi="Times New Roman" w:cs="Times New Roman"/>
          <w:sz w:val="24"/>
        </w:rPr>
        <w:t xml:space="preserve"> friends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C.Choosing</w:t>
      </w:r>
      <w:proofErr w:type="spellEnd"/>
      <w:r>
        <w:rPr>
          <w:rFonts w:ascii="Times New Roman" w:hAnsi="Times New Roman" w:cs="Times New Roman"/>
          <w:sz w:val="24"/>
        </w:rPr>
        <w:t xml:space="preserve"> the right online platform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D.Describing</w:t>
      </w:r>
      <w:proofErr w:type="spellEnd"/>
      <w:r>
        <w:rPr>
          <w:rFonts w:ascii="Times New Roman" w:hAnsi="Times New Roman" w:cs="Times New Roman"/>
          <w:sz w:val="24"/>
        </w:rPr>
        <w:t xml:space="preserve"> their favorite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  <w:proofErr w:type="gramStart"/>
      <w:r>
        <w:rPr>
          <w:rFonts w:ascii="Times New Roman" w:hAnsi="Times New Roman" w:cs="Times New Roman"/>
          <w:sz w:val="24"/>
        </w:rPr>
        <w:t>.What</w:t>
      </w:r>
      <w:proofErr w:type="gramEnd"/>
      <w:r>
        <w:rPr>
          <w:rFonts w:ascii="Times New Roman" w:hAnsi="Times New Roman" w:cs="Times New Roman"/>
          <w:sz w:val="24"/>
        </w:rPr>
        <w:t xml:space="preserve"> is the main idea of this passage?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A.Five</w:t>
      </w:r>
      <w:proofErr w:type="spellEnd"/>
      <w:r>
        <w:rPr>
          <w:rFonts w:ascii="Times New Roman" w:hAnsi="Times New Roman" w:cs="Times New Roman"/>
          <w:sz w:val="24"/>
        </w:rPr>
        <w:t xml:space="preserve"> methods to influence buyers.</w:t>
      </w:r>
      <w:proofErr w:type="gramEnd"/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B.Five</w:t>
      </w:r>
      <w:proofErr w:type="spellEnd"/>
      <w:r>
        <w:rPr>
          <w:rFonts w:ascii="Times New Roman" w:hAnsi="Times New Roman" w:cs="Times New Roman"/>
          <w:sz w:val="24"/>
        </w:rPr>
        <w:t xml:space="preserve"> tips on earning money as an influencer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C.Five</w:t>
      </w:r>
      <w:proofErr w:type="spellEnd"/>
      <w:r>
        <w:rPr>
          <w:rFonts w:ascii="Times New Roman" w:hAnsi="Times New Roman" w:cs="Times New Roman"/>
          <w:sz w:val="24"/>
        </w:rPr>
        <w:t xml:space="preserve"> methods to use influencers in marketing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D.Five</w:t>
      </w:r>
      <w:proofErr w:type="spellEnd"/>
      <w:r>
        <w:rPr>
          <w:rFonts w:ascii="Times New Roman" w:hAnsi="Times New Roman" w:cs="Times New Roman"/>
          <w:sz w:val="24"/>
        </w:rPr>
        <w:t xml:space="preserve"> tips</w:t>
      </w:r>
      <w:r>
        <w:rPr>
          <w:rFonts w:ascii="Times New Roman" w:hAnsi="Times New Roman" w:cs="Times New Roman"/>
          <w:sz w:val="24"/>
        </w:rPr>
        <w:t xml:space="preserve"> on becoming a social media influence</w:t>
      </w:r>
    </w:p>
    <w:p w:rsidR="0087047A" w:rsidRDefault="0087047A">
      <w:pPr>
        <w:rPr>
          <w:rFonts w:ascii="Times New Roman" w:hAnsi="Times New Roman" w:cs="Times New Roman"/>
          <w:sz w:val="24"/>
        </w:rPr>
      </w:pP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Passage 3 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Questions 21 to 25 are based on the following passage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Children may not be stashing</w:t>
      </w:r>
      <w:r>
        <w:rPr>
          <w:rFonts w:ascii="Times New Roman" w:hAnsi="Times New Roman" w:cs="Times New Roman" w:hint="eastAsia"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>oins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 piggy banks for much longer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/>
          <w:sz w:val="24"/>
        </w:rPr>
        <w:t>with the move towards a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cashless</w:t>
      </w:r>
      <w:proofErr w:type="gramEnd"/>
      <w:r>
        <w:rPr>
          <w:rFonts w:ascii="Times New Roman" w:hAnsi="Times New Roman" w:cs="Times New Roman"/>
          <w:sz w:val="24"/>
        </w:rPr>
        <w:t xml:space="preserve"> society</w:t>
      </w:r>
      <w:r>
        <w:rPr>
          <w:rFonts w:ascii="Times New Roman" w:hAnsi="Times New Roman" w:cs="Times New Roman" w:hint="eastAsia"/>
          <w:sz w:val="24"/>
        </w:rPr>
        <w:t>, poc</w:t>
      </w:r>
      <w:r>
        <w:rPr>
          <w:rFonts w:ascii="Times New Roman" w:hAnsi="Times New Roman" w:cs="Times New Roman"/>
          <w:sz w:val="24"/>
        </w:rPr>
        <w:t>ket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mon</w:t>
      </w:r>
      <w:r>
        <w:rPr>
          <w:rFonts w:ascii="Times New Roman" w:hAnsi="Times New Roman" w:cs="Times New Roman" w:hint="eastAsia"/>
          <w:sz w:val="24"/>
        </w:rPr>
        <w:t xml:space="preserve">ey </w:t>
      </w:r>
      <w:r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moving </w:t>
      </w:r>
      <w:proofErr w:type="spellStart"/>
      <w:r>
        <w:rPr>
          <w:rFonts w:ascii="Times New Roman" w:hAnsi="Times New Roman" w:cs="Times New Roman"/>
          <w:sz w:val="24"/>
        </w:rPr>
        <w:t>digital.To</w:t>
      </w:r>
      <w:proofErr w:type="spellEnd"/>
      <w:r>
        <w:rPr>
          <w:rFonts w:ascii="Times New Roman" w:hAnsi="Times New Roman" w:cs="Times New Roman"/>
          <w:sz w:val="24"/>
        </w:rPr>
        <w:t xml:space="preserve"> reflect th</w:t>
      </w:r>
      <w:r>
        <w:rPr>
          <w:rFonts w:ascii="Times New Roman" w:hAnsi="Times New Roman" w:cs="Times New Roman"/>
          <w:sz w:val="24"/>
        </w:rPr>
        <w:t>is trend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 flurry of mobile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budgeting apps for children</w:t>
      </w:r>
      <w:r>
        <w:rPr>
          <w:rFonts w:ascii="Times New Roman" w:hAnsi="Times New Roman" w:cs="Times New Roman" w:hint="eastAsia"/>
          <w:sz w:val="24"/>
        </w:rPr>
        <w:t xml:space="preserve"> h</w:t>
      </w:r>
      <w:r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 w:hint="eastAsia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prang up worldwide</w:t>
      </w:r>
      <w:r>
        <w:rPr>
          <w:rFonts w:ascii="Times New Roman" w:hAnsi="Times New Roman" w:cs="Times New Roman"/>
          <w:sz w:val="24"/>
        </w:rPr>
        <w:t>：</w:t>
      </w:r>
      <w:proofErr w:type="spellStart"/>
      <w:r>
        <w:rPr>
          <w:rFonts w:ascii="Times New Roman" w:hAnsi="Times New Roman" w:cs="Times New Roman"/>
          <w:sz w:val="24"/>
        </w:rPr>
        <w:t>GoHemy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Osper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Gimi</w:t>
      </w:r>
      <w:proofErr w:type="spellEnd"/>
      <w:r>
        <w:rPr>
          <w:rFonts w:ascii="Times New Roman" w:hAnsi="Times New Roman" w:cs="Times New Roman"/>
          <w:sz w:val="24"/>
        </w:rPr>
        <w:t xml:space="preserve"> to name a few.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apps offer a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simpl</w:t>
      </w:r>
      <w:r>
        <w:rPr>
          <w:rFonts w:ascii="Times New Roman" w:hAnsi="Times New Roman" w:cs="Times New Roman" w:hint="eastAsia"/>
          <w:sz w:val="24"/>
        </w:rPr>
        <w:t>e money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mana</w:t>
      </w:r>
      <w:r>
        <w:rPr>
          <w:rFonts w:ascii="Times New Roman" w:hAnsi="Times New Roman" w:cs="Times New Roman"/>
          <w:sz w:val="24"/>
        </w:rPr>
        <w:t>gement service for children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often for a monthly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subscription</w:t>
      </w:r>
      <w:proofErr w:type="gramEnd"/>
      <w:r>
        <w:rPr>
          <w:rFonts w:ascii="Times New Roman" w:hAnsi="Times New Roman" w:cs="Times New Roman"/>
          <w:sz w:val="24"/>
        </w:rPr>
        <w:t xml:space="preserve"> fee paid by the </w:t>
      </w:r>
      <w:proofErr w:type="spellStart"/>
      <w:r>
        <w:rPr>
          <w:rFonts w:ascii="Times New Roman" w:hAnsi="Times New Roman" w:cs="Times New Roman"/>
          <w:sz w:val="24"/>
        </w:rPr>
        <w:t>parents.Parents</w:t>
      </w:r>
      <w:proofErr w:type="spellEnd"/>
      <w:r>
        <w:rPr>
          <w:rFonts w:ascii="Times New Roman" w:hAnsi="Times New Roman" w:cs="Times New Roman"/>
          <w:sz w:val="24"/>
        </w:rPr>
        <w:t xml:space="preserve"> can add</w:t>
      </w:r>
      <w:r>
        <w:rPr>
          <w:rFonts w:ascii="Times New Roman" w:hAnsi="Times New Roman" w:cs="Times New Roman"/>
          <w:sz w:val="24"/>
        </w:rPr>
        <w:t xml:space="preserve"> money to children's accounts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set limits and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monitor</w:t>
      </w:r>
      <w:proofErr w:type="gramEnd"/>
      <w:r>
        <w:rPr>
          <w:rFonts w:ascii="Times New Roman" w:hAnsi="Times New Roman" w:cs="Times New Roman"/>
          <w:sz w:val="24"/>
        </w:rPr>
        <w:t xml:space="preserve"> transactions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while children can choose to save their money or spend it using a prepaid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Card</w:t>
      </w:r>
      <w:r>
        <w:rPr>
          <w:rFonts w:ascii="Times New Roman" w:hAnsi="Times New Roman" w:cs="Times New Roman" w:hint="eastAsia"/>
          <w:sz w:val="24"/>
        </w:rPr>
        <w:t xml:space="preserve"> th</w:t>
      </w:r>
      <w:r>
        <w:rPr>
          <w:rFonts w:ascii="Times New Roman" w:hAnsi="Times New Roman" w:cs="Times New Roman"/>
          <w:sz w:val="24"/>
        </w:rPr>
        <w:t>at works like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debit card </w:t>
      </w:r>
      <w:proofErr w:type="gramStart"/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apps suggest minimum ages ranging from six to nine for the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prepaid</w:t>
      </w:r>
      <w:proofErr w:type="gramEnd"/>
      <w:r>
        <w:rPr>
          <w:rFonts w:ascii="Times New Roman" w:hAnsi="Times New Roman" w:cs="Times New Roman"/>
          <w:sz w:val="24"/>
        </w:rPr>
        <w:t xml:space="preserve"> card.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companies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behind the apps argue that in an increasingly cashless society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they can be a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valuable</w:t>
      </w:r>
      <w:proofErr w:type="gramEnd"/>
      <w:r>
        <w:rPr>
          <w:rFonts w:ascii="Times New Roman" w:hAnsi="Times New Roman" w:cs="Times New Roman"/>
          <w:sz w:val="24"/>
        </w:rPr>
        <w:t xml:space="preserve"> way of teaching young children about </w:t>
      </w:r>
      <w:proofErr w:type="spellStart"/>
      <w:r>
        <w:rPr>
          <w:rFonts w:ascii="Times New Roman" w:hAnsi="Times New Roman" w:cs="Times New Roman"/>
          <w:sz w:val="24"/>
        </w:rPr>
        <w:t>money.Two</w:t>
      </w:r>
      <w:proofErr w:type="spellEnd"/>
      <w:r>
        <w:rPr>
          <w:rFonts w:ascii="Times New Roman" w:hAnsi="Times New Roman" w:cs="Times New Roman"/>
          <w:sz w:val="24"/>
        </w:rPr>
        <w:t xml:space="preserve"> thirds of adults globally are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financially</w:t>
      </w:r>
      <w:proofErr w:type="gramEnd"/>
      <w:r>
        <w:rPr>
          <w:rFonts w:ascii="Times New Roman" w:hAnsi="Times New Roman" w:cs="Times New Roman"/>
          <w:sz w:val="24"/>
        </w:rPr>
        <w:t xml:space="preserve"> illiterate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according to </w:t>
      </w:r>
      <w:proofErr w:type="spellStart"/>
      <w:r>
        <w:rPr>
          <w:rFonts w:ascii="Times New Roman" w:hAnsi="Times New Roman" w:cs="Times New Roman"/>
          <w:sz w:val="24"/>
        </w:rPr>
        <w:t>Standard&amp;Poor's</w:t>
      </w:r>
      <w:proofErr w:type="spellEnd"/>
      <w:r>
        <w:rPr>
          <w:rFonts w:ascii="Times New Roman" w:hAnsi="Times New Roman" w:cs="Times New Roman"/>
          <w:sz w:val="24"/>
        </w:rPr>
        <w:t xml:space="preserve"> Global Financial Literacy </w:t>
      </w:r>
      <w:r>
        <w:rPr>
          <w:rFonts w:ascii="Times New Roman" w:hAnsi="Times New Roman" w:cs="Times New Roman"/>
          <w:sz w:val="24"/>
        </w:rPr>
        <w:t>Survey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and one in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four</w:t>
      </w:r>
      <w:proofErr w:type="gramEnd"/>
      <w:r>
        <w:rPr>
          <w:rFonts w:ascii="Times New Roman" w:hAnsi="Times New Roman" w:cs="Times New Roman"/>
          <w:sz w:val="24"/>
        </w:rPr>
        <w:t xml:space="preserve"> teenagers are unable to make even simple decisions on everyday spending.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apps aim to overcome this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claiming to teach children financial concepts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such as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Budgeting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interest rates and </w:t>
      </w:r>
      <w:proofErr w:type="spellStart"/>
      <w:r>
        <w:rPr>
          <w:rFonts w:ascii="Times New Roman" w:hAnsi="Times New Roman" w:cs="Times New Roman"/>
          <w:sz w:val="24"/>
        </w:rPr>
        <w:t>income.For</w:t>
      </w:r>
      <w:proofErr w:type="spellEnd"/>
      <w:r>
        <w:rPr>
          <w:rFonts w:ascii="Times New Roman" w:hAnsi="Times New Roman" w:cs="Times New Roman"/>
          <w:sz w:val="24"/>
        </w:rPr>
        <w:t xml:space="preserve"> instance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the Swedish app </w:t>
      </w:r>
      <w:proofErr w:type="spellStart"/>
      <w:r>
        <w:rPr>
          <w:rFonts w:ascii="Times New Roman" w:hAnsi="Times New Roman" w:cs="Times New Roman"/>
          <w:sz w:val="24"/>
        </w:rPr>
        <w:t>Gimi</w:t>
      </w:r>
      <w:proofErr w:type="spellEnd"/>
      <w:r>
        <w:rPr>
          <w:rFonts w:ascii="Times New Roman" w:hAnsi="Times New Roman" w:cs="Times New Roman"/>
          <w:sz w:val="24"/>
        </w:rPr>
        <w:t>-with 1. 2 million users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globally-has virtual savings jars where children can deposit money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/>
          <w:sz w:val="24"/>
        </w:rPr>
        <w:t xml:space="preserve"> parents can pay children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interest as they save</w:t>
      </w:r>
      <w:r>
        <w:rPr>
          <w:rFonts w:ascii="Times New Roman" w:hAnsi="Times New Roman" w:cs="Times New Roman"/>
          <w:sz w:val="24"/>
        </w:rPr>
        <w:t>；</w:t>
      </w:r>
      <w:r>
        <w:rPr>
          <w:rFonts w:ascii="Times New Roman" w:hAnsi="Times New Roman" w:cs="Times New Roman"/>
          <w:sz w:val="24"/>
        </w:rPr>
        <w:t xml:space="preserve"> and there is a chores feature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where parents can pay children for completing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household</w:t>
      </w:r>
      <w:proofErr w:type="gramEnd"/>
      <w:r>
        <w:rPr>
          <w:rFonts w:ascii="Times New Roman" w:hAnsi="Times New Roman" w:cs="Times New Roman"/>
          <w:sz w:val="24"/>
        </w:rPr>
        <w:t xml:space="preserve"> tasks.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account is at</w:t>
      </w:r>
      <w:r>
        <w:rPr>
          <w:rFonts w:ascii="Times New Roman" w:hAnsi="Times New Roman" w:cs="Times New Roman"/>
          <w:sz w:val="24"/>
        </w:rPr>
        <w:t>tached to a prepaid card that is currently available in Sweden only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but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expected</w:t>
      </w:r>
      <w:proofErr w:type="gramEnd"/>
      <w:r>
        <w:rPr>
          <w:rFonts w:ascii="Times New Roman" w:hAnsi="Times New Roman" w:cs="Times New Roman"/>
          <w:sz w:val="24"/>
        </w:rPr>
        <w:t xml:space="preserve"> to launch elsewhere in Europe in 2020</w:t>
      </w:r>
      <w:r>
        <w:rPr>
          <w:rFonts w:ascii="Times New Roman" w:hAnsi="Times New Roman" w:cs="Times New Roman" w:hint="eastAsia"/>
          <w:sz w:val="24"/>
        </w:rPr>
        <w:t>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 Catherine Winter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managing director of financial capability at The London Institution of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Banking and Finance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wa</w:t>
      </w:r>
      <w:r>
        <w:rPr>
          <w:rFonts w:ascii="Times New Roman" w:hAnsi="Times New Roman" w:cs="Times New Roman"/>
          <w:sz w:val="24"/>
        </w:rPr>
        <w:t>rn</w:t>
      </w:r>
      <w:r>
        <w:rPr>
          <w:rFonts w:ascii="Times New Roman" w:hAnsi="Times New Roman" w:cs="Times New Roman"/>
          <w:sz w:val="24"/>
        </w:rPr>
        <w:t>s that while digit</w:t>
      </w:r>
      <w:r>
        <w:rPr>
          <w:rFonts w:ascii="Times New Roman" w:hAnsi="Times New Roman" w:cs="Times New Roman"/>
          <w:sz w:val="24"/>
        </w:rPr>
        <w:t>al tools can help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there needs to be a more structured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approach</w:t>
      </w:r>
      <w:proofErr w:type="gramEnd"/>
      <w:r>
        <w:rPr>
          <w:rFonts w:ascii="Times New Roman" w:hAnsi="Times New Roman" w:cs="Times New Roman"/>
          <w:sz w:val="24"/>
        </w:rPr>
        <w:t xml:space="preserve"> to financ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</w:rPr>
        <w:t>educati</w:t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n.The</w:t>
      </w:r>
      <w:proofErr w:type="spellEnd"/>
      <w:r>
        <w:rPr>
          <w:rFonts w:ascii="Times New Roman" w:hAnsi="Times New Roman" w:cs="Times New Roman"/>
          <w:sz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</w:rPr>
        <w:t>shou</w:t>
      </w: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d“have</w:t>
      </w:r>
      <w:proofErr w:type="spellEnd"/>
      <w:r>
        <w:rPr>
          <w:rFonts w:ascii="Times New Roman" w:hAnsi="Times New Roman" w:cs="Times New Roman"/>
          <w:sz w:val="24"/>
        </w:rPr>
        <w:t xml:space="preserve"> regular classroom time and ideally should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ught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separate </w:t>
      </w:r>
      <w:proofErr w:type="spellStart"/>
      <w:r>
        <w:rPr>
          <w:rFonts w:ascii="Times New Roman" w:hAnsi="Times New Roman" w:cs="Times New Roman"/>
          <w:sz w:val="24"/>
        </w:rPr>
        <w:t>subject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she</w:t>
      </w:r>
      <w:proofErr w:type="spellEnd"/>
      <w:r>
        <w:rPr>
          <w:rFonts w:ascii="Times New Roman" w:hAnsi="Times New Roman" w:cs="Times New Roman"/>
          <w:sz w:val="24"/>
        </w:rPr>
        <w:t xml:space="preserve"> says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Ch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ldren would then have the right context and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foundation to get</w:t>
      </w:r>
      <w:r>
        <w:rPr>
          <w:rFonts w:ascii="Times New Roman" w:hAnsi="Times New Roman" w:cs="Times New Roman"/>
          <w:sz w:val="24"/>
        </w:rPr>
        <w:t xml:space="preserve"> the most out of both the apps and their money.</w:t>
      </w:r>
      <w:r>
        <w:rPr>
          <w:rFonts w:ascii="Times New Roman" w:hAnsi="Times New Roman" w:cs="Times New Roman"/>
          <w:sz w:val="24"/>
        </w:rPr>
        <w:t>”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growth of digital banking has affected how parents dole out pocket mon</w:t>
      </w: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th one in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three paren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s in the Un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ted Kingdom doing it di</w:t>
      </w: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ally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accord</w:t>
      </w:r>
      <w:r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>g to a recent report by the f</w:t>
      </w:r>
      <w:r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>ancial</w:t>
      </w:r>
      <w:r>
        <w:rPr>
          <w:rFonts w:ascii="Times New Roman" w:hAnsi="Times New Roman" w:cs="Times New Roman"/>
          <w:sz w:val="24"/>
        </w:rPr>
        <w:t xml:space="preserve"> 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omp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son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website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Money.co.uk.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One conce</w:t>
      </w:r>
      <w:r>
        <w:rPr>
          <w:rFonts w:ascii="Times New Roman" w:hAnsi="Times New Roman" w:cs="Times New Roman"/>
          <w:sz w:val="24"/>
        </w:rPr>
        <w:t xml:space="preserve">rn </w:t>
      </w:r>
      <w:r>
        <w:rPr>
          <w:rFonts w:ascii="Times New Roman" w:hAnsi="Times New Roman" w:cs="Times New Roman"/>
          <w:sz w:val="24"/>
        </w:rPr>
        <w:t>is that introducing digital money apps to young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children</w:t>
      </w:r>
      <w:proofErr w:type="gramEnd"/>
      <w:r>
        <w:rPr>
          <w:rFonts w:ascii="Times New Roman" w:hAnsi="Times New Roman" w:cs="Times New Roman"/>
          <w:sz w:val="24"/>
        </w:rPr>
        <w:t xml:space="preserve"> could help encourage irresponsible spending habits.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“If children don't have a good foundation in financial capability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there's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risk that money apps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could be seen as </w:t>
      </w:r>
      <w:r>
        <w:rPr>
          <w:rFonts w:ascii="Times New Roman" w:hAnsi="Times New Roman" w:cs="Times New Roman"/>
          <w:sz w:val="24"/>
        </w:rPr>
        <w:t>just another game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 xml:space="preserve">”says </w:t>
      </w:r>
      <w:proofErr w:type="spellStart"/>
      <w:r>
        <w:rPr>
          <w:rFonts w:ascii="Times New Roman" w:hAnsi="Times New Roman" w:cs="Times New Roman"/>
          <w:sz w:val="24"/>
        </w:rPr>
        <w:t>Winter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“There's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ri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k that they won't learn about the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real value of money and might develop bad money </w:t>
      </w:r>
      <w:proofErr w:type="spellStart"/>
      <w:r>
        <w:rPr>
          <w:rFonts w:ascii="Times New Roman" w:hAnsi="Times New Roman" w:cs="Times New Roman"/>
          <w:sz w:val="24"/>
        </w:rPr>
        <w:t>habits.”However</w:t>
      </w:r>
      <w:proofErr w:type="spellEnd"/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 xml:space="preserve">Philip </w:t>
      </w:r>
      <w:proofErr w:type="spellStart"/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aglund</w:t>
      </w:r>
      <w:proofErr w:type="spellEnd"/>
      <w:r>
        <w:rPr>
          <w:rFonts w:ascii="Times New Roman" w:hAnsi="Times New Roman" w:cs="Times New Roman"/>
          <w:sz w:val="24"/>
        </w:rPr>
        <w:t xml:space="preserve"> says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children are protected from this as parents can monitor their spend</w:t>
      </w:r>
      <w:r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/>
          <w:sz w:val="24"/>
        </w:rPr>
        <w:t xml:space="preserve"> h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bits and none of 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services offer an overdraft so children </w:t>
      </w:r>
      <w:proofErr w:type="spellStart"/>
      <w:r>
        <w:rPr>
          <w:rFonts w:ascii="Times New Roman" w:hAnsi="Times New Roman" w:cs="Times New Roman"/>
          <w:sz w:val="24"/>
        </w:rPr>
        <w:t>can not</w:t>
      </w:r>
      <w:proofErr w:type="spellEnd"/>
      <w:r>
        <w:rPr>
          <w:rFonts w:ascii="Times New Roman" w:hAnsi="Times New Roman" w:cs="Times New Roman"/>
          <w:sz w:val="24"/>
        </w:rPr>
        <w:t xml:space="preserve"> go into debt.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Plus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it is important for kids to learn and make mistakes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 xml:space="preserve">says </w:t>
      </w:r>
      <w:proofErr w:type="spellStart"/>
      <w:r>
        <w:rPr>
          <w:rFonts w:ascii="Times New Roman" w:hAnsi="Times New Roman" w:cs="Times New Roman"/>
          <w:sz w:val="24"/>
        </w:rPr>
        <w:t>Guicha</w:t>
      </w:r>
      <w:r>
        <w:rPr>
          <w:rFonts w:ascii="Times New Roman" w:hAnsi="Times New Roman" w:cs="Times New Roman"/>
          <w:sz w:val="24"/>
        </w:rPr>
        <w:t>rd</w:t>
      </w:r>
      <w:proofErr w:type="spellEnd"/>
      <w:r>
        <w:rPr>
          <w:rFonts w:ascii="Times New Roman" w:hAnsi="Times New Roman" w:cs="Times New Roman"/>
          <w:sz w:val="24"/>
        </w:rPr>
        <w:t xml:space="preserve">. “We </w:t>
      </w:r>
      <w:r>
        <w:rPr>
          <w:rFonts w:ascii="Times New Roman" w:hAnsi="Times New Roman" w:cs="Times New Roman"/>
          <w:sz w:val="24"/>
        </w:rPr>
        <w:t xml:space="preserve">want to </w:t>
      </w:r>
      <w:proofErr w:type="spellStart"/>
      <w:r>
        <w:rPr>
          <w:rFonts w:ascii="Times New Roman" w:hAnsi="Times New Roman" w:cs="Times New Roman"/>
          <w:sz w:val="24"/>
        </w:rPr>
        <w:t>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help</w:t>
      </w:r>
      <w:r>
        <w:rPr>
          <w:rFonts w:ascii="Times New Roman" w:hAnsi="Times New Roman" w:cs="Times New Roman"/>
          <w:sz w:val="24"/>
        </w:rPr>
        <w:t xml:space="preserve"> kids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teenagers gain financial skills for life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and the ear</w:t>
      </w:r>
      <w:r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ier</w:t>
      </w:r>
      <w:r>
        <w:rPr>
          <w:rFonts w:ascii="Times New Roman" w:hAnsi="Times New Roman" w:cs="Times New Roman"/>
          <w:sz w:val="24"/>
        </w:rPr>
        <w:t xml:space="preserve"> y</w:t>
      </w:r>
      <w:r>
        <w:rPr>
          <w:rFonts w:ascii="Times New Roman" w:hAnsi="Times New Roman" w:cs="Times New Roman"/>
          <w:sz w:val="24"/>
        </w:rPr>
        <w:t>ou do that the be</w:t>
      </w:r>
      <w:r>
        <w:rPr>
          <w:rFonts w:ascii="Times New Roman" w:hAnsi="Times New Roman" w:cs="Times New Roman"/>
          <w:sz w:val="24"/>
        </w:rPr>
        <w:t>tter, because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you're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going to make a mistake of</w:t>
      </w:r>
      <w:r>
        <w:rPr>
          <w:rFonts w:ascii="Times New Roman" w:hAnsi="Times New Roman" w:cs="Times New Roman"/>
          <w:sz w:val="24"/>
        </w:rPr>
        <w:t xml:space="preserve"> £ 1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 eight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it's better</w:t>
      </w:r>
      <w:r>
        <w:rPr>
          <w:rFonts w:ascii="Times New Roman" w:hAnsi="Times New Roman" w:cs="Times New Roman"/>
          <w:sz w:val="24"/>
        </w:rPr>
        <w:t xml:space="preserve"> than making 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mistake of £ 1,</w:t>
      </w:r>
      <w:r>
        <w:rPr>
          <w:rFonts w:ascii="Times New Roman" w:hAnsi="Times New Roman" w:cs="Times New Roman"/>
          <w:sz w:val="24"/>
        </w:rPr>
        <w:t>000 when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you're 28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”he says.</w:t>
      </w:r>
    </w:p>
    <w:p w:rsidR="0087047A" w:rsidRDefault="0087047A">
      <w:pPr>
        <w:rPr>
          <w:rFonts w:ascii="Times New Roman" w:hAnsi="Times New Roman" w:cs="Times New Roman"/>
          <w:sz w:val="24"/>
        </w:rPr>
      </w:pP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21.What is the major role of mobile app</w:t>
      </w:r>
      <w:r>
        <w:rPr>
          <w:rFonts w:ascii="Times New Roman" w:hAnsi="Times New Roman" w:cs="Times New Roman"/>
          <w:sz w:val="24"/>
        </w:rPr>
        <w:t>？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A.Buying</w:t>
      </w:r>
      <w:proofErr w:type="spellEnd"/>
      <w:r>
        <w:rPr>
          <w:rFonts w:ascii="Times New Roman" w:hAnsi="Times New Roman" w:cs="Times New Roman"/>
          <w:sz w:val="24"/>
        </w:rPr>
        <w:t xml:space="preserve"> favorite goods</w:t>
      </w: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</w:rPr>
        <w:t>B.Pay</w:t>
      </w:r>
      <w:r>
        <w:rPr>
          <w:rFonts w:ascii="Times New Roman" w:hAnsi="Times New Roman" w:cs="Times New Roman"/>
          <w:sz w:val="24"/>
        </w:rPr>
        <w:t>ing</w:t>
      </w:r>
      <w:proofErr w:type="spellEnd"/>
      <w:r>
        <w:rPr>
          <w:rFonts w:ascii="Times New Roman" w:hAnsi="Times New Roman" w:cs="Times New Roman"/>
          <w:sz w:val="24"/>
        </w:rPr>
        <w:t xml:space="preserve"> fees </w:t>
      </w:r>
      <w:r>
        <w:rPr>
          <w:rFonts w:ascii="Times New Roman" w:hAnsi="Times New Roman" w:cs="Times New Roman"/>
          <w:sz w:val="24"/>
        </w:rPr>
        <w:t>for p</w:t>
      </w:r>
      <w:r>
        <w:rPr>
          <w:rFonts w:ascii="Times New Roman" w:hAnsi="Times New Roman" w:cs="Times New Roman"/>
          <w:sz w:val="24"/>
        </w:rPr>
        <w:t xml:space="preserve">arents 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C.Managing</w:t>
      </w:r>
      <w:proofErr w:type="spellEnd"/>
      <w:r>
        <w:rPr>
          <w:rFonts w:ascii="Times New Roman" w:hAnsi="Times New Roman" w:cs="Times New Roman"/>
          <w:sz w:val="24"/>
        </w:rPr>
        <w:t xml:space="preserve"> pocket money</w:t>
      </w: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</w:rPr>
        <w:t>D.Keep</w:t>
      </w:r>
      <w:r>
        <w:rPr>
          <w:rFonts w:ascii="Times New Roman" w:hAnsi="Times New Roman" w:cs="Times New Roman"/>
          <w:sz w:val="24"/>
        </w:rPr>
        <w:t>ing</w:t>
      </w:r>
      <w:proofErr w:type="spellEnd"/>
      <w:r>
        <w:rPr>
          <w:rFonts w:ascii="Times New Roman" w:hAnsi="Times New Roman" w:cs="Times New Roman"/>
          <w:sz w:val="24"/>
        </w:rPr>
        <w:t xml:space="preserve"> an eye on </w:t>
      </w:r>
      <w:r>
        <w:rPr>
          <w:rFonts w:ascii="Times New Roman" w:hAnsi="Times New Roman" w:cs="Times New Roman"/>
          <w:sz w:val="24"/>
        </w:rPr>
        <w:t>children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22.According to the passage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the Sw</w:t>
      </w:r>
      <w:r>
        <w:rPr>
          <w:rFonts w:ascii="Times New Roman" w:hAnsi="Times New Roman" w:cs="Times New Roman"/>
          <w:sz w:val="24"/>
        </w:rPr>
        <w:t xml:space="preserve">edish app </w:t>
      </w:r>
      <w:proofErr w:type="spellStart"/>
      <w:r>
        <w:rPr>
          <w:rFonts w:ascii="Times New Roman" w:hAnsi="Times New Roman" w:cs="Times New Roman"/>
          <w:sz w:val="24"/>
        </w:rPr>
        <w:t>Gimi</w:t>
      </w:r>
      <w:proofErr w:type="spellEnd"/>
      <w:r>
        <w:rPr>
          <w:rFonts w:ascii="Times New Roman" w:hAnsi="Times New Roman" w:cs="Times New Roman"/>
          <w:sz w:val="24"/>
        </w:rPr>
        <w:t xml:space="preserve"> can</w:t>
      </w:r>
      <w:r>
        <w:rPr>
          <w:rFonts w:ascii="Times New Roman" w:hAnsi="Times New Roman" w:cs="Times New Roman"/>
          <w:sz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</w:rPr>
        <w:t>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A.guide</w:t>
      </w:r>
      <w:proofErr w:type="spellEnd"/>
      <w:r>
        <w:rPr>
          <w:rFonts w:ascii="Times New Roman" w:hAnsi="Times New Roman" w:cs="Times New Roman"/>
          <w:sz w:val="24"/>
        </w:rPr>
        <w:t xml:space="preserve"> parents to manage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companies</w:t>
      </w:r>
      <w:proofErr w:type="gramEnd"/>
      <w:r>
        <w:rPr>
          <w:rFonts w:ascii="Times New Roman" w:hAnsi="Times New Roman" w:cs="Times New Roman"/>
          <w:sz w:val="24"/>
        </w:rPr>
        <w:t xml:space="preserve">    B.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give children</w:t>
      </w:r>
      <w:r>
        <w:rPr>
          <w:rFonts w:ascii="Times New Roman" w:hAnsi="Times New Roman" w:cs="Times New Roman"/>
          <w:sz w:val="24"/>
        </w:rPr>
        <w:t xml:space="preserve"> basic ideas of finance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C.guide</w:t>
      </w:r>
      <w:proofErr w:type="spellEnd"/>
      <w:r>
        <w:rPr>
          <w:rFonts w:ascii="Times New Roman" w:hAnsi="Times New Roman" w:cs="Times New Roman"/>
          <w:sz w:val="24"/>
        </w:rPr>
        <w:t xml:space="preserve"> children to do</w:t>
      </w:r>
      <w:r>
        <w:rPr>
          <w:rFonts w:ascii="Times New Roman" w:hAnsi="Times New Roman" w:cs="Times New Roman"/>
          <w:sz w:val="24"/>
        </w:rPr>
        <w:t xml:space="preserve"> their homework    </w:t>
      </w:r>
      <w:proofErr w:type="spellStart"/>
      <w:r>
        <w:rPr>
          <w:rFonts w:ascii="Times New Roman" w:hAnsi="Times New Roman" w:cs="Times New Roman"/>
          <w:sz w:val="24"/>
        </w:rPr>
        <w:t>D.teach</w:t>
      </w:r>
      <w:proofErr w:type="spellEnd"/>
      <w:r>
        <w:rPr>
          <w:rFonts w:ascii="Times New Roman" w:hAnsi="Times New Roman" w:cs="Times New Roman"/>
          <w:sz w:val="24"/>
        </w:rPr>
        <w:t xml:space="preserve"> parents how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invest their </w:t>
      </w:r>
      <w:r>
        <w:rPr>
          <w:rFonts w:ascii="Times New Roman" w:hAnsi="Times New Roman" w:cs="Times New Roman"/>
          <w:sz w:val="24"/>
        </w:rPr>
        <w:t>money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</w:t>
      </w:r>
      <w:proofErr w:type="gramStart"/>
      <w:r>
        <w:rPr>
          <w:rFonts w:ascii="Times New Roman" w:hAnsi="Times New Roman" w:cs="Times New Roman"/>
          <w:sz w:val="24"/>
        </w:rPr>
        <w:t>.What</w:t>
      </w:r>
      <w:proofErr w:type="gramEnd"/>
      <w:r>
        <w:rPr>
          <w:rFonts w:ascii="Times New Roman" w:hAnsi="Times New Roman" w:cs="Times New Roman"/>
          <w:sz w:val="24"/>
        </w:rPr>
        <w:t xml:space="preserve"> ca</w:t>
      </w:r>
      <w:r>
        <w:rPr>
          <w:rFonts w:ascii="Times New Roman" w:hAnsi="Times New Roman" w:cs="Times New Roman"/>
          <w:sz w:val="24"/>
        </w:rPr>
        <w:t>n we infer</w:t>
      </w:r>
      <w:r>
        <w:rPr>
          <w:rFonts w:ascii="Times New Roman" w:hAnsi="Times New Roman" w:cs="Times New Roman"/>
          <w:sz w:val="24"/>
        </w:rPr>
        <w:t xml:space="preserve"> from Philip Hag words?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degree in econ</w:t>
      </w:r>
      <w:r>
        <w:rPr>
          <w:rFonts w:ascii="Times New Roman" w:hAnsi="Times New Roman" w:cs="Times New Roman"/>
          <w:sz w:val="24"/>
        </w:rPr>
        <w:t>omics guarantees the ca</w:t>
      </w:r>
      <w:r>
        <w:rPr>
          <w:rFonts w:ascii="Times New Roman" w:hAnsi="Times New Roman" w:cs="Times New Roman"/>
          <w:sz w:val="24"/>
        </w:rPr>
        <w:t>pabil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ty of managing money.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B.Cyberspace</w:t>
      </w:r>
      <w:proofErr w:type="spellEnd"/>
      <w:r>
        <w:rPr>
          <w:rFonts w:ascii="Times New Roman" w:hAnsi="Times New Roman" w:cs="Times New Roman"/>
          <w:sz w:val="24"/>
        </w:rPr>
        <w:t xml:space="preserve"> is the</w:t>
      </w:r>
      <w:r>
        <w:rPr>
          <w:rFonts w:ascii="Times New Roman" w:hAnsi="Times New Roman" w:cs="Times New Roman"/>
          <w:sz w:val="24"/>
        </w:rPr>
        <w:t xml:space="preserve"> best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medium for children to get </w:t>
      </w:r>
      <w:r>
        <w:rPr>
          <w:rFonts w:ascii="Times New Roman" w:hAnsi="Times New Roman" w:cs="Times New Roman"/>
          <w:sz w:val="24"/>
        </w:rPr>
        <w:t>financial knowledge</w:t>
      </w:r>
      <w:r>
        <w:rPr>
          <w:rFonts w:ascii="Times New Roman" w:hAnsi="Times New Roman" w:cs="Times New Roman"/>
          <w:sz w:val="24"/>
        </w:rPr>
        <w:t>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C.The</w:t>
      </w:r>
      <w:proofErr w:type="spellEnd"/>
      <w:r>
        <w:rPr>
          <w:rFonts w:ascii="Times New Roman" w:hAnsi="Times New Roman" w:cs="Times New Roman"/>
          <w:sz w:val="24"/>
        </w:rPr>
        <w:t xml:space="preserve"> app </w:t>
      </w:r>
      <w:proofErr w:type="spellStart"/>
      <w:r>
        <w:rPr>
          <w:rFonts w:ascii="Times New Roman" w:hAnsi="Times New Roman" w:cs="Times New Roman"/>
          <w:sz w:val="24"/>
        </w:rPr>
        <w:t>Gi</w:t>
      </w:r>
      <w:r>
        <w:rPr>
          <w:rFonts w:ascii="Times New Roman" w:hAnsi="Times New Roman" w:cs="Times New Roman"/>
          <w:sz w:val="24"/>
        </w:rPr>
        <w:t>mi</w:t>
      </w:r>
      <w:proofErr w:type="spellEnd"/>
      <w:r>
        <w:rPr>
          <w:rFonts w:ascii="Times New Roman" w:hAnsi="Times New Roman" w:cs="Times New Roman"/>
          <w:sz w:val="24"/>
        </w:rPr>
        <w:t xml:space="preserve"> h</w:t>
      </w:r>
      <w:r>
        <w:rPr>
          <w:rFonts w:ascii="Times New Roman" w:hAnsi="Times New Roman" w:cs="Times New Roman"/>
          <w:sz w:val="24"/>
        </w:rPr>
        <w:t>elps child</w:t>
      </w:r>
      <w:r>
        <w:rPr>
          <w:rFonts w:ascii="Times New Roman" w:hAnsi="Times New Roman" w:cs="Times New Roman"/>
          <w:sz w:val="24"/>
        </w:rPr>
        <w:t>ren develop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positive </w:t>
      </w:r>
      <w:r>
        <w:rPr>
          <w:rFonts w:ascii="Times New Roman" w:hAnsi="Times New Roman" w:cs="Times New Roman"/>
          <w:sz w:val="24"/>
        </w:rPr>
        <w:t>attitudes towards money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D.Cash</w:t>
      </w:r>
      <w:proofErr w:type="spellEnd"/>
      <w:r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>ra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sactions are </w:t>
      </w:r>
      <w:r>
        <w:rPr>
          <w:rFonts w:ascii="Times New Roman" w:hAnsi="Times New Roman" w:cs="Times New Roman"/>
          <w:sz w:val="24"/>
        </w:rPr>
        <w:t>abs</w:t>
      </w:r>
      <w:r>
        <w:rPr>
          <w:rFonts w:ascii="Times New Roman" w:hAnsi="Times New Roman" w:cs="Times New Roman"/>
          <w:sz w:val="24"/>
        </w:rPr>
        <w:t>tract and</w:t>
      </w:r>
      <w:r>
        <w:rPr>
          <w:rFonts w:ascii="Times New Roman" w:hAnsi="Times New Roman" w:cs="Times New Roman"/>
          <w:sz w:val="24"/>
        </w:rPr>
        <w:t xml:space="preserve"> difficult for most people to understand.</w:t>
      </w:r>
    </w:p>
    <w:p w:rsidR="0087047A" w:rsidRDefault="0087047A">
      <w:pPr>
        <w:rPr>
          <w:rFonts w:ascii="Times New Roman" w:hAnsi="Times New Roman" w:cs="Times New Roman"/>
          <w:sz w:val="24"/>
        </w:rPr>
      </w:pP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24</w:t>
      </w:r>
      <w:proofErr w:type="gramStart"/>
      <w:r>
        <w:rPr>
          <w:rFonts w:ascii="Times New Roman" w:hAnsi="Times New Roman" w:cs="Times New Roman"/>
          <w:sz w:val="24"/>
        </w:rPr>
        <w:t>.Wha</w:t>
      </w:r>
      <w:r>
        <w:rPr>
          <w:rFonts w:ascii="Times New Roman" w:hAnsi="Times New Roman" w:cs="Times New Roman"/>
          <w:sz w:val="24"/>
        </w:rPr>
        <w:t>t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>oes Cat</w:t>
      </w:r>
      <w:r>
        <w:rPr>
          <w:rFonts w:ascii="Times New Roman" w:hAnsi="Times New Roman" w:cs="Times New Roman"/>
          <w:sz w:val="24"/>
        </w:rPr>
        <w:t>he</w:t>
      </w:r>
      <w:r>
        <w:rPr>
          <w:rFonts w:ascii="Times New Roman" w:hAnsi="Times New Roman" w:cs="Times New Roman"/>
          <w:sz w:val="24"/>
        </w:rPr>
        <w:t>rine Winter sug</w:t>
      </w:r>
      <w:r>
        <w:rPr>
          <w:rFonts w:ascii="Times New Roman" w:hAnsi="Times New Roman" w:cs="Times New Roman"/>
          <w:sz w:val="24"/>
        </w:rPr>
        <w:t>ge</w:t>
      </w:r>
      <w:r>
        <w:rPr>
          <w:rFonts w:ascii="Times New Roman" w:hAnsi="Times New Roman" w:cs="Times New Roman"/>
          <w:sz w:val="24"/>
        </w:rPr>
        <w:t>st regarding financial education?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A.</w:t>
      </w:r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should be well organized          </w:t>
      </w:r>
      <w:proofErr w:type="spellStart"/>
      <w:r>
        <w:rPr>
          <w:rFonts w:ascii="Times New Roman" w:hAnsi="Times New Roman" w:cs="Times New Roman"/>
          <w:sz w:val="24"/>
        </w:rPr>
        <w:t>B.It</w:t>
      </w:r>
      <w:proofErr w:type="spellEnd"/>
      <w:r>
        <w:rPr>
          <w:rFonts w:ascii="Times New Roman" w:hAnsi="Times New Roman" w:cs="Times New Roman"/>
          <w:sz w:val="24"/>
        </w:rPr>
        <w:t xml:space="preserve"> should be done in cyberspace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.It</w:t>
      </w:r>
      <w:proofErr w:type="spellEnd"/>
      <w:r>
        <w:rPr>
          <w:rFonts w:ascii="Times New Roman" w:hAnsi="Times New Roman" w:cs="Times New Roman"/>
          <w:sz w:val="24"/>
        </w:rPr>
        <w:t xml:space="preserve"> should be pr</w:t>
      </w:r>
      <w:r>
        <w:rPr>
          <w:rFonts w:ascii="Times New Roman" w:hAnsi="Times New Roman" w:cs="Times New Roman"/>
          <w:sz w:val="24"/>
        </w:rPr>
        <w:t xml:space="preserve">ovided by parents      </w:t>
      </w:r>
      <w:proofErr w:type="spellStart"/>
      <w:r>
        <w:rPr>
          <w:rFonts w:ascii="Times New Roman" w:hAnsi="Times New Roman" w:cs="Times New Roman"/>
          <w:sz w:val="24"/>
        </w:rPr>
        <w:t>D.I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should be a self-taught subject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</w:t>
      </w:r>
      <w:proofErr w:type="gramStart"/>
      <w:r>
        <w:rPr>
          <w:rFonts w:ascii="Times New Roman" w:hAnsi="Times New Roman" w:cs="Times New Roman"/>
          <w:sz w:val="24"/>
        </w:rPr>
        <w:t>.What</w:t>
      </w:r>
      <w:proofErr w:type="gramEnd"/>
      <w:r>
        <w:rPr>
          <w:rFonts w:ascii="Times New Roman" w:hAnsi="Times New Roman" w:cs="Times New Roman"/>
          <w:sz w:val="24"/>
        </w:rPr>
        <w:t xml:space="preserve"> is the pass</w:t>
      </w:r>
      <w:r>
        <w:rPr>
          <w:rFonts w:ascii="Times New Roman" w:hAnsi="Times New Roman" w:cs="Times New Roman"/>
          <w:sz w:val="24"/>
        </w:rPr>
        <w:t xml:space="preserve">age </w:t>
      </w:r>
      <w:r>
        <w:rPr>
          <w:rFonts w:ascii="Times New Roman" w:hAnsi="Times New Roman" w:cs="Times New Roman"/>
          <w:sz w:val="24"/>
        </w:rPr>
        <w:t>mainly about?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A.A new way of sa</w:t>
      </w:r>
      <w:r>
        <w:rPr>
          <w:rFonts w:ascii="Times New Roman" w:hAnsi="Times New Roman" w:cs="Times New Roman"/>
          <w:sz w:val="24"/>
        </w:rPr>
        <w:t>ving</w:t>
      </w:r>
      <w:r>
        <w:rPr>
          <w:rFonts w:ascii="Times New Roman" w:hAnsi="Times New Roman" w:cs="Times New Roman"/>
          <w:sz w:val="24"/>
        </w:rPr>
        <w:t xml:space="preserve"> money at a local bank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B.A new way of te</w:t>
      </w:r>
      <w:r>
        <w:rPr>
          <w:rFonts w:ascii="Times New Roman" w:hAnsi="Times New Roman" w:cs="Times New Roman"/>
          <w:sz w:val="24"/>
        </w:rPr>
        <w:t>ach</w:t>
      </w:r>
      <w:r>
        <w:rPr>
          <w:rFonts w:ascii="Times New Roman" w:hAnsi="Times New Roman" w:cs="Times New Roman"/>
          <w:sz w:val="24"/>
        </w:rPr>
        <w:t>ing children about money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C.A new course on gaining financial knowledge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D.A new method of maintain online transactions.</w:t>
      </w:r>
    </w:p>
    <w:p w:rsidR="0087047A" w:rsidRDefault="0087047A">
      <w:pPr>
        <w:rPr>
          <w:rFonts w:ascii="Times New Roman" w:hAnsi="Times New Roman" w:cs="Times New Roman"/>
          <w:b/>
          <w:bCs/>
          <w:sz w:val="24"/>
        </w:rPr>
      </w:pPr>
    </w:p>
    <w:p w:rsidR="0087047A" w:rsidRDefault="00AC72C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>ection B</w:t>
      </w:r>
      <w:r>
        <w:rPr>
          <w:rFonts w:ascii="Times New Roman" w:hAnsi="Times New Roman" w:cs="Times New Roman"/>
          <w:b/>
          <w:bCs/>
          <w:sz w:val="24"/>
        </w:rPr>
        <w:t>七选五，阅读短文，从选项中选择适当的内容填入文章。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time you are on</w:t>
      </w:r>
      <w:r>
        <w:rPr>
          <w:rFonts w:ascii="Times New Roman" w:hAnsi="Times New Roman" w:cs="Times New Roman"/>
          <w:sz w:val="24"/>
        </w:rPr>
        <w:t>line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you may find pictures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articles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links and videos trying to tell their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stories.</w:t>
      </w:r>
      <w:r>
        <w:rPr>
          <w:rFonts w:ascii="Times New Roman" w:hAnsi="Times New Roman" w:cs="Times New Roman"/>
          <w:sz w:val="24"/>
          <w:u w:val="single"/>
        </w:rPr>
        <w:t xml:space="preserve">   26    </w:t>
      </w:r>
      <w:r>
        <w:rPr>
          <w:rFonts w:ascii="Times New Roman" w:hAnsi="Times New Roman" w:cs="Times New Roman"/>
          <w:sz w:val="24"/>
        </w:rPr>
        <w:t>Some news spread quickly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and the result is fake(</w:t>
      </w:r>
      <w:r>
        <w:rPr>
          <w:rFonts w:ascii="Times New Roman" w:hAnsi="Times New Roman" w:cs="Times New Roman"/>
          <w:sz w:val="24"/>
        </w:rPr>
        <w:t>虚假的</w:t>
      </w:r>
      <w:r>
        <w:rPr>
          <w:rFonts w:ascii="Times New Roman" w:hAnsi="Times New Roman" w:cs="Times New Roman"/>
          <w:sz w:val="24"/>
        </w:rPr>
        <w:t>) news.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Experts in media studies and online psychology have</w:t>
      </w:r>
      <w:r>
        <w:rPr>
          <w:rFonts w:ascii="Times New Roman" w:hAnsi="Times New Roman" w:cs="Times New Roman"/>
          <w:sz w:val="24"/>
        </w:rPr>
        <w:t xml:space="preserve"> been examining the fake news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phenomenon.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 xml:space="preserve">    27    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the source.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Look at the website where the story comes from.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fake news website may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use an address that sounds </w:t>
      </w:r>
      <w:r>
        <w:rPr>
          <w:rFonts w:ascii="Times New Roman" w:hAnsi="Times New Roman" w:cs="Times New Roman"/>
          <w:sz w:val="24"/>
        </w:rPr>
        <w:t>like a</w:t>
      </w:r>
      <w:r>
        <w:rPr>
          <w:rFonts w:ascii="Times New Roman" w:hAnsi="Times New Roman" w:cs="Times New Roman"/>
          <w:sz w:val="24"/>
        </w:rPr>
        <w:t xml:space="preserve"> real newspaper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but does not have many real stories about her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topics.</w:t>
      </w: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   28   .</w:t>
      </w:r>
      <w:r>
        <w:rPr>
          <w:rFonts w:ascii="Times New Roman" w:hAnsi="Times New Roman" w:cs="Times New Roman"/>
          <w:sz w:val="24"/>
        </w:rPr>
        <w:t>Many fake news stories use images from unrelated sites.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Someti</w:t>
      </w: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if you</w:t>
      </w:r>
      <w:r>
        <w:rPr>
          <w:rFonts w:ascii="Times New Roman" w:hAnsi="Times New Roman" w:cs="Times New Roman"/>
          <w:sz w:val="24"/>
        </w:rPr>
        <w:t xml:space="preserve"> just look closely at an image, you can see it has been changed. Or use a </w:t>
      </w:r>
      <w:r>
        <w:rPr>
          <w:rFonts w:ascii="Times New Roman" w:hAnsi="Times New Roman" w:cs="Times New Roman"/>
          <w:sz w:val="24"/>
        </w:rPr>
        <w:t>search tool to see if 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same image has been used in other contexts.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Check the story in other </w:t>
      </w:r>
      <w:proofErr w:type="spellStart"/>
      <w:r>
        <w:rPr>
          <w:rFonts w:ascii="Times New Roman" w:hAnsi="Times New Roman" w:cs="Times New Roman"/>
          <w:sz w:val="24"/>
        </w:rPr>
        <w:t>places.Try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/>
          <w:sz w:val="24"/>
        </w:rPr>
        <w:t>se</w:t>
      </w: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if the story you are reading is on the news sites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that you know and trust.</w:t>
      </w:r>
      <w:r>
        <w:rPr>
          <w:rFonts w:ascii="Times New Roman" w:hAnsi="Times New Roman" w:cs="Times New Roman"/>
          <w:sz w:val="24"/>
          <w:u w:val="single"/>
        </w:rPr>
        <w:t xml:space="preserve">   29   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for other </w:t>
      </w:r>
      <w:proofErr w:type="spellStart"/>
      <w:r>
        <w:rPr>
          <w:rFonts w:ascii="Times New Roman" w:hAnsi="Times New Roman" w:cs="Times New Roman"/>
          <w:sz w:val="24"/>
        </w:rPr>
        <w:t>signs.There</w:t>
      </w:r>
      <w:proofErr w:type="spellEnd"/>
      <w:r>
        <w:rPr>
          <w:rFonts w:ascii="Times New Roman" w:hAnsi="Times New Roman" w:cs="Times New Roman"/>
          <w:sz w:val="24"/>
        </w:rPr>
        <w:t xml:space="preserve"> are other techniques that fake news </w:t>
      </w:r>
      <w:proofErr w:type="spellStart"/>
      <w:r>
        <w:rPr>
          <w:rFonts w:ascii="Times New Roman" w:hAnsi="Times New Roman" w:cs="Times New Roman"/>
          <w:sz w:val="24"/>
        </w:rPr>
        <w:t>uses.For</w:t>
      </w:r>
      <w:proofErr w:type="spellEnd"/>
      <w:r>
        <w:rPr>
          <w:rFonts w:ascii="Times New Roman" w:hAnsi="Times New Roman" w:cs="Times New Roman"/>
          <w:sz w:val="24"/>
        </w:rPr>
        <w:t xml:space="preserve"> example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lots of ads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up when you click on a link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u w:val="single"/>
        </w:rPr>
        <w:t xml:space="preserve">  30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If the news story makes you angry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is probably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designed to make you angry</w:t>
      </w:r>
      <w:r>
        <w:rPr>
          <w:rFonts w:ascii="Times New Roman" w:hAnsi="Times New Roman" w:cs="Times New Roman"/>
          <w:sz w:val="24"/>
        </w:rPr>
        <w:t>.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know these things about online news and can apply them in your</w:t>
      </w:r>
      <w:r>
        <w:rPr>
          <w:rFonts w:ascii="Times New Roman" w:hAnsi="Times New Roman" w:cs="Times New Roman"/>
          <w:sz w:val="24"/>
        </w:rPr>
        <w:t xml:space="preserve"> every</w:t>
      </w:r>
      <w:r>
        <w:rPr>
          <w:rFonts w:ascii="Times New Roman" w:hAnsi="Times New Roman" w:cs="Times New Roman"/>
          <w:sz w:val="24"/>
        </w:rPr>
        <w:t>day life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then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you have controlled over what to read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what to believe and what to shar</w:t>
      </w:r>
      <w:r>
        <w:rPr>
          <w:rFonts w:ascii="Times New Roman" w:hAnsi="Times New Roman" w:cs="Times New Roman"/>
          <w:sz w:val="24"/>
        </w:rPr>
        <w:t>e.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A.Watch</w:t>
      </w:r>
      <w:proofErr w:type="spellEnd"/>
      <w:r>
        <w:rPr>
          <w:rFonts w:ascii="Times New Roman" w:hAnsi="Times New Roman" w:cs="Times New Roman"/>
          <w:sz w:val="24"/>
        </w:rPr>
        <w:t xml:space="preserve"> out for fake photos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B.Unfortunately</w:t>
      </w:r>
      <w:proofErr w:type="spellEnd"/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not all</w:t>
      </w:r>
      <w:r>
        <w:rPr>
          <w:rFonts w:ascii="Times New Roman" w:hAnsi="Times New Roman" w:cs="Times New Roman"/>
          <w:sz w:val="24"/>
        </w:rPr>
        <w:t xml:space="preserve"> of these stories are true.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C.Young</w:t>
      </w:r>
      <w:proofErr w:type="spellEnd"/>
      <w:r>
        <w:rPr>
          <w:rFonts w:ascii="Times New Roman" w:hAnsi="Times New Roman" w:cs="Times New Roman"/>
          <w:sz w:val="24"/>
        </w:rPr>
        <w:t xml:space="preserve"> people like to share information online.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D.Read</w:t>
      </w:r>
      <w:proofErr w:type="spellEnd"/>
      <w:r>
        <w:rPr>
          <w:rFonts w:ascii="Times New Roman" w:hAnsi="Times New Roman" w:cs="Times New Roman"/>
          <w:sz w:val="24"/>
        </w:rPr>
        <w:t xml:space="preserve"> the following advice and don't get fooled.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E.You</w:t>
      </w:r>
      <w:proofErr w:type="spellEnd"/>
      <w:r>
        <w:rPr>
          <w:rFonts w:ascii="Times New Roman" w:hAnsi="Times New Roman" w:cs="Times New Roman"/>
          <w:sz w:val="24"/>
        </w:rPr>
        <w:t xml:space="preserve"> can also think about how the story makes you</w:t>
      </w:r>
      <w:r>
        <w:rPr>
          <w:rFonts w:ascii="Times New Roman" w:hAnsi="Times New Roman" w:cs="Times New Roman"/>
          <w:sz w:val="24"/>
        </w:rPr>
        <w:t xml:space="preserve"> feel.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F.If</w:t>
      </w:r>
      <w:proofErr w:type="spellEnd"/>
      <w:r>
        <w:rPr>
          <w:rFonts w:ascii="Times New Roman" w:hAnsi="Times New Roman" w:cs="Times New Roman"/>
          <w:sz w:val="24"/>
        </w:rPr>
        <w:t xml:space="preserve"> you do find it on many other sites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then it pro</w:t>
      </w:r>
      <w:r>
        <w:rPr>
          <w:rFonts w:ascii="Times New Roman" w:hAnsi="Times New Roman" w:cs="Times New Roman"/>
          <w:sz w:val="24"/>
        </w:rPr>
        <w:t>bably isn’t fake.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G.But</w:t>
      </w:r>
      <w:proofErr w:type="spellEnd"/>
      <w:r>
        <w:rPr>
          <w:rFonts w:ascii="Times New Roman" w:hAnsi="Times New Roman" w:cs="Times New Roman"/>
          <w:sz w:val="24"/>
        </w:rPr>
        <w:t xml:space="preserve"> they want to click on the same image use</w:t>
      </w: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in other</w:t>
      </w:r>
      <w:r>
        <w:rPr>
          <w:rFonts w:ascii="Times New Roman" w:hAnsi="Times New Roman" w:cs="Times New Roman"/>
          <w:sz w:val="24"/>
        </w:rPr>
        <w:t xml:space="preserve"> contexts.</w:t>
      </w:r>
    </w:p>
    <w:p w:rsidR="0087047A" w:rsidRDefault="0087047A">
      <w:pPr>
        <w:rPr>
          <w:rFonts w:ascii="Times New Roman" w:hAnsi="Times New Roman" w:cs="Times New Roman"/>
          <w:sz w:val="24"/>
        </w:rPr>
      </w:pPr>
    </w:p>
    <w:p w:rsidR="0087047A" w:rsidRDefault="00AC72C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Part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Ⅲ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翻译</w:t>
      </w:r>
      <w:r>
        <w:rPr>
          <w:rFonts w:ascii="Times New Roman" w:hAnsi="Times New Roman" w:cs="Times New Roman"/>
          <w:b/>
          <w:bCs/>
          <w:sz w:val="24"/>
        </w:rPr>
        <w:t>(20</w:t>
      </w:r>
      <w:r>
        <w:rPr>
          <w:rFonts w:ascii="Times New Roman" w:hAnsi="Times New Roman" w:cs="Times New Roman"/>
          <w:b/>
          <w:bCs/>
          <w:sz w:val="24"/>
        </w:rPr>
        <w:t>分</w:t>
      </w:r>
      <w:r>
        <w:rPr>
          <w:rFonts w:ascii="Times New Roman" w:hAnsi="Times New Roman" w:cs="Times New Roman"/>
          <w:b/>
          <w:bCs/>
          <w:sz w:val="24"/>
        </w:rPr>
        <w:t>)</w:t>
      </w:r>
    </w:p>
    <w:p w:rsidR="0087047A" w:rsidRDefault="00AC72C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</w:t>
      </w:r>
      <w:r>
        <w:rPr>
          <w:rFonts w:ascii="Times New Roman" w:hAnsi="Times New Roman" w:cs="Times New Roman"/>
          <w:b/>
          <w:bCs/>
          <w:sz w:val="24"/>
        </w:rPr>
        <w:t>c</w:t>
      </w:r>
      <w:r>
        <w:rPr>
          <w:rFonts w:ascii="Times New Roman" w:hAnsi="Times New Roman" w:cs="Times New Roman"/>
          <w:b/>
          <w:bCs/>
          <w:sz w:val="24"/>
        </w:rPr>
        <w:t>tion A</w:t>
      </w:r>
      <w:r>
        <w:rPr>
          <w:rFonts w:ascii="Times New Roman" w:hAnsi="Times New Roman" w:cs="Times New Roman"/>
          <w:b/>
          <w:bCs/>
          <w:sz w:val="24"/>
        </w:rPr>
        <w:t>：英译汉：</w:t>
      </w:r>
    </w:p>
    <w:p w:rsidR="0087047A" w:rsidRDefault="00AC72C4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Regular exercise can </w:t>
      </w:r>
      <w:r>
        <w:rPr>
          <w:rFonts w:ascii="Times New Roman" w:hAnsi="Times New Roman" w:cs="Times New Roman"/>
          <w:sz w:val="24"/>
        </w:rPr>
        <w:t>reduce the change that long-</w:t>
      </w:r>
      <w:r>
        <w:rPr>
          <w:rFonts w:ascii="Times New Roman" w:hAnsi="Times New Roman" w:cs="Times New Roman"/>
          <w:sz w:val="24"/>
        </w:rPr>
        <w:t>term stress may have on our body.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Scientists have discov</w:t>
      </w:r>
      <w:r>
        <w:rPr>
          <w:rFonts w:ascii="Times New Roman" w:hAnsi="Times New Roman" w:cs="Times New Roman"/>
          <w:sz w:val="24"/>
        </w:rPr>
        <w:t>ered that ex</w:t>
      </w:r>
      <w:r>
        <w:rPr>
          <w:rFonts w:ascii="Times New Roman" w:hAnsi="Times New Roman" w:cs="Times New Roman"/>
          <w:sz w:val="24"/>
        </w:rPr>
        <w:t>ercise can de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ease depression lower</w:t>
      </w:r>
      <w:r>
        <w:rPr>
          <w:rFonts w:ascii="Times New Roman" w:hAnsi="Times New Roman" w:cs="Times New Roman"/>
          <w:sz w:val="24"/>
        </w:rPr>
        <w:t xml:space="preserve"> anxiety and help us sleep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When we exercise </w:t>
      </w:r>
      <w:r>
        <w:rPr>
          <w:rFonts w:ascii="Times New Roman" w:hAnsi="Times New Roman" w:cs="Times New Roman"/>
          <w:sz w:val="24"/>
        </w:rPr>
        <w:t xml:space="preserve">all of the body’s </w:t>
      </w:r>
      <w:r>
        <w:rPr>
          <w:rFonts w:ascii="Times New Roman" w:hAnsi="Times New Roman" w:cs="Times New Roman"/>
          <w:sz w:val="24"/>
        </w:rPr>
        <w:t xml:space="preserve">systems </w:t>
      </w:r>
      <w:r>
        <w:rPr>
          <w:rFonts w:ascii="Times New Roman" w:hAnsi="Times New Roman" w:cs="Times New Roman"/>
          <w:sz w:val="24"/>
        </w:rPr>
        <w:t xml:space="preserve">like </w:t>
      </w:r>
      <w:r>
        <w:rPr>
          <w:rFonts w:ascii="Times New Roman" w:hAnsi="Times New Roman" w:cs="Times New Roman"/>
          <w:sz w:val="24"/>
        </w:rPr>
        <w:t>muscular and nervous systems have 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communicate w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th</w:t>
      </w:r>
      <w:r>
        <w:rPr>
          <w:rFonts w:ascii="Times New Roman" w:hAnsi="Times New Roman" w:cs="Times New Roman"/>
          <w:sz w:val="24"/>
        </w:rPr>
        <w:t xml:space="preserve"> each other more closely than</w:t>
      </w:r>
      <w:r>
        <w:rPr>
          <w:rFonts w:ascii="Times New Roman" w:hAnsi="Times New Roman" w:cs="Times New Roman"/>
          <w:sz w:val="24"/>
        </w:rPr>
        <w:t xml:space="preserve"> usual.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exercise makes the body more efficient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enhances the body's</w:t>
      </w:r>
      <w:r>
        <w:rPr>
          <w:rFonts w:ascii="Times New Roman" w:hAnsi="Times New Roman" w:cs="Times New Roman"/>
          <w:sz w:val="24"/>
        </w:rPr>
        <w:t xml:space="preserve"> ability to respond stre</w:t>
      </w:r>
      <w:r>
        <w:rPr>
          <w:rFonts w:ascii="Times New Roman" w:hAnsi="Times New Roman" w:cs="Times New Roman"/>
          <w:sz w:val="24"/>
        </w:rPr>
        <w:t>ss.</w:t>
      </w:r>
    </w:p>
    <w:p w:rsidR="0087047A" w:rsidRDefault="0087047A">
      <w:pPr>
        <w:rPr>
          <w:rFonts w:ascii="Times New Roman" w:hAnsi="Times New Roman" w:cs="Times New Roman"/>
          <w:sz w:val="24"/>
        </w:rPr>
      </w:pPr>
    </w:p>
    <w:p w:rsidR="0087047A" w:rsidRDefault="003C02D4">
      <w:pPr>
        <w:rPr>
          <w:rFonts w:ascii="Times New Roman" w:hAnsi="Times New Roman" w:cs="Times New Roman" w:hint="eastAsia"/>
          <w:color w:val="FF0000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color w:val="FF0000"/>
          <w:sz w:val="24"/>
        </w:rPr>
        <w:t>有规律的锻炼可以降低长时间的压力可能带给我们身体的变化，科学家发现锻炼可以减少</w:t>
      </w:r>
      <w:r>
        <w:rPr>
          <w:rFonts w:ascii="Times New Roman" w:hAnsi="Times New Roman" w:cs="Times New Roman" w:hint="eastAsia"/>
          <w:color w:val="FF0000"/>
          <w:sz w:val="24"/>
        </w:rPr>
        <w:lastRenderedPageBreak/>
        <w:t>焦虑并且帮助我们睡眠。当我们在锻炼的时候，我们身体的所有系统，像是肌肉系统和神经系统会比平常的时候更加有紧密的联系。所以，锻炼可以使身体更有效率并且增强</w:t>
      </w:r>
      <w:r w:rsidR="005318C0">
        <w:rPr>
          <w:rFonts w:ascii="Times New Roman" w:hAnsi="Times New Roman" w:cs="Times New Roman" w:hint="eastAsia"/>
          <w:color w:val="FF0000"/>
          <w:sz w:val="24"/>
        </w:rPr>
        <w:t>身体对压力的反应能力</w:t>
      </w:r>
      <w:r>
        <w:rPr>
          <w:rFonts w:ascii="Times New Roman" w:hAnsi="Times New Roman" w:cs="Times New Roman" w:hint="eastAsia"/>
          <w:color w:val="FF0000"/>
          <w:sz w:val="24"/>
        </w:rPr>
        <w:t>。</w:t>
      </w:r>
    </w:p>
    <w:p w:rsidR="003C02D4" w:rsidRPr="003C02D4" w:rsidRDefault="003C02D4">
      <w:pPr>
        <w:rPr>
          <w:rFonts w:ascii="Times New Roman" w:hAnsi="Times New Roman" w:cs="Times New Roman"/>
          <w:color w:val="FF0000"/>
          <w:sz w:val="24"/>
        </w:rPr>
      </w:pPr>
    </w:p>
    <w:p w:rsidR="0087047A" w:rsidRDefault="00AC72C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Section B</w:t>
      </w:r>
      <w:r>
        <w:rPr>
          <w:rFonts w:ascii="Times New Roman" w:hAnsi="Times New Roman" w:cs="Times New Roman"/>
          <w:b/>
          <w:bCs/>
          <w:sz w:val="24"/>
        </w:rPr>
        <w:t>：汉译</w:t>
      </w:r>
      <w:r>
        <w:rPr>
          <w:rFonts w:ascii="Times New Roman" w:hAnsi="Times New Roman" w:cs="Times New Roman"/>
          <w:b/>
          <w:bCs/>
          <w:sz w:val="24"/>
        </w:rPr>
        <w:t>英</w:t>
      </w:r>
    </w:p>
    <w:p w:rsidR="0087047A" w:rsidRDefault="00AC72C4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竹子</w:t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bamboo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深受中国</w:t>
      </w:r>
      <w:r>
        <w:rPr>
          <w:rFonts w:ascii="Times New Roman" w:hAnsi="Times New Roman" w:cs="Times New Roman"/>
          <w:sz w:val="24"/>
        </w:rPr>
        <w:t>人民</w:t>
      </w:r>
      <w:r>
        <w:rPr>
          <w:rFonts w:ascii="Times New Roman" w:hAnsi="Times New Roman" w:cs="Times New Roman"/>
          <w:sz w:val="24"/>
        </w:rPr>
        <w:t>的喜爱。竹文化长久以来根植于中国人的思想中，对中国人来说，</w:t>
      </w:r>
      <w:r>
        <w:rPr>
          <w:rFonts w:ascii="Times New Roman" w:hAnsi="Times New Roman" w:cs="Times New Roman"/>
          <w:sz w:val="24"/>
        </w:rPr>
        <w:t>竹子</w:t>
      </w:r>
      <w:r>
        <w:rPr>
          <w:rFonts w:ascii="Times New Roman" w:hAnsi="Times New Roman" w:cs="Times New Roman"/>
          <w:sz w:val="24"/>
        </w:rPr>
        <w:t>是美德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象征。中国古代的学者对竹子非常敬重，这也是为什么历史上有那么多以竹的书画品。</w:t>
      </w:r>
    </w:p>
    <w:p w:rsidR="0087047A" w:rsidRDefault="0087047A">
      <w:pPr>
        <w:rPr>
          <w:rFonts w:ascii="Times New Roman" w:hAnsi="Times New Roman" w:cs="Times New Roman"/>
          <w:b/>
          <w:bCs/>
          <w:sz w:val="24"/>
        </w:rPr>
      </w:pPr>
    </w:p>
    <w:p w:rsidR="0087047A" w:rsidRPr="00D9494E" w:rsidRDefault="00D9494E">
      <w:pPr>
        <w:rPr>
          <w:rFonts w:ascii="Times New Roman" w:hAnsi="Times New Roman" w:cs="Times New Roman"/>
          <w:b/>
          <w:bCs/>
          <w:color w:val="FF0000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ab/>
      </w:r>
      <w:del w:id="0" w:author="沈先澄" w:date="2021-05-01T22:35:00Z">
        <w:r w:rsidRPr="00D9494E" w:rsidDel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delText xml:space="preserve">The </w:delText>
        </w:r>
      </w:del>
      <w:ins w:id="1" w:author="沈先澄" w:date="2021-05-01T22:35:00Z">
        <w:r w:rsidR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t>B</w:t>
        </w:r>
      </w:ins>
      <w:del w:id="2" w:author="沈先澄" w:date="2021-05-01T22:35:00Z">
        <w:r w:rsidRPr="00D9494E" w:rsidDel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delText>b</w:delText>
        </w:r>
      </w:del>
      <w:r w:rsidRPr="00D9494E">
        <w:rPr>
          <w:rFonts w:ascii="Times New Roman" w:hAnsi="Times New Roman" w:cs="Times New Roman" w:hint="eastAsia"/>
          <w:b/>
          <w:bCs/>
          <w:color w:val="FF0000"/>
          <w:sz w:val="24"/>
        </w:rPr>
        <w:t>amboo</w:t>
      </w:r>
      <w:ins w:id="3" w:author="沈先澄" w:date="2021-05-01T22:35:00Z">
        <w:r w:rsidR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t>s</w:t>
        </w:r>
      </w:ins>
      <w:r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 </w:t>
      </w:r>
      <w:ins w:id="4" w:author="沈先澄" w:date="2021-05-01T22:35:00Z">
        <w:r w:rsidR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t>are</w:t>
        </w:r>
      </w:ins>
      <w:del w:id="5" w:author="沈先澄" w:date="2021-05-01T22:35:00Z">
        <w:r w:rsidDel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delText>is</w:delText>
        </w:r>
      </w:del>
      <w:r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 loved by </w:t>
      </w:r>
      <w:ins w:id="6" w:author="沈先澄" w:date="2021-05-01T22:36:00Z">
        <w:r w:rsidR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t xml:space="preserve">the </w:t>
        </w:r>
      </w:ins>
      <w:r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people </w:t>
      </w:r>
      <w:ins w:id="7" w:author="沈先澄" w:date="2021-05-01T22:36:00Z">
        <w:r w:rsidR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t>of</w:t>
        </w:r>
      </w:ins>
      <w:del w:id="8" w:author="沈先澄" w:date="2021-05-01T22:36:00Z">
        <w:r w:rsidDel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delText>with</w:delText>
        </w:r>
      </w:del>
      <w:r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 Chinese. For Chinese, bamboo is </w:t>
      </w:r>
      <w:ins w:id="9" w:author="沈先澄" w:date="2021-05-01T22:36:00Z">
        <w:r w:rsidR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t xml:space="preserve">a </w:t>
        </w:r>
      </w:ins>
      <w:r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sign of virtue and </w:t>
      </w:r>
      <w:r w:rsidR="00DC3C56">
        <w:rPr>
          <w:rFonts w:ascii="Times New Roman" w:hAnsi="Times New Roman" w:cs="Times New Roman" w:hint="eastAsia"/>
          <w:b/>
          <w:bCs/>
          <w:color w:val="FF0000"/>
          <w:sz w:val="24"/>
        </w:rPr>
        <w:t>its</w:t>
      </w:r>
      <w:r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 culture </w:t>
      </w:r>
      <w:ins w:id="10" w:author="沈先澄" w:date="2021-05-01T22:36:00Z">
        <w:r w:rsidR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t>has</w:t>
        </w:r>
      </w:ins>
      <w:del w:id="11" w:author="沈先澄" w:date="2021-05-01T22:36:00Z">
        <w:r w:rsidR="00DC3C56" w:rsidDel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delText>is</w:delText>
        </w:r>
      </w:del>
      <w:r w:rsidR="00DC3C56"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 been in mind of Chinese.</w:t>
      </w:r>
      <w:r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 </w:t>
      </w:r>
      <w:r w:rsidR="006D25C5">
        <w:rPr>
          <w:rFonts w:ascii="Times New Roman" w:hAnsi="Times New Roman" w:cs="Times New Roman" w:hint="eastAsia"/>
          <w:b/>
          <w:bCs/>
          <w:color w:val="FF0000"/>
          <w:sz w:val="24"/>
        </w:rPr>
        <w:t>China ancient searcher</w:t>
      </w:r>
      <w:ins w:id="12" w:author="沈先澄" w:date="2021-05-01T22:37:00Z">
        <w:r w:rsidR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t>s</w:t>
        </w:r>
      </w:ins>
      <w:r w:rsidR="006D25C5"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 respect bamboo very well, this is </w:t>
      </w:r>
      <w:ins w:id="13" w:author="沈先澄" w:date="2021-05-01T22:37:00Z">
        <w:r w:rsidR="0086020B">
          <w:rPr>
            <w:rFonts w:ascii="Times New Roman" w:hAnsi="Times New Roman" w:cs="Times New Roman" w:hint="eastAsia"/>
            <w:b/>
            <w:bCs/>
            <w:color w:val="FF0000"/>
            <w:sz w:val="24"/>
          </w:rPr>
          <w:t xml:space="preserve">the </w:t>
        </w:r>
      </w:ins>
      <w:r w:rsidR="006D25C5">
        <w:rPr>
          <w:rFonts w:ascii="Times New Roman" w:hAnsi="Times New Roman" w:cs="Times New Roman" w:hint="eastAsia"/>
          <w:b/>
          <w:bCs/>
          <w:color w:val="FF0000"/>
          <w:sz w:val="24"/>
        </w:rPr>
        <w:t>reason that Chinese</w:t>
      </w:r>
      <w:r w:rsidR="006D25C5">
        <w:rPr>
          <w:rFonts w:ascii="Times New Roman" w:hAnsi="Times New Roman" w:cs="Times New Roman"/>
          <w:b/>
          <w:bCs/>
          <w:color w:val="FF0000"/>
          <w:sz w:val="24"/>
        </w:rPr>
        <w:t>’</w:t>
      </w:r>
      <w:r w:rsidR="006D25C5"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s history has books and pictures of bamboo very much. </w:t>
      </w:r>
    </w:p>
    <w:p w:rsidR="0087047A" w:rsidRDefault="0087047A">
      <w:pPr>
        <w:rPr>
          <w:rFonts w:ascii="Times New Roman" w:hAnsi="Times New Roman" w:cs="Times New Roman"/>
          <w:b/>
          <w:bCs/>
          <w:sz w:val="24"/>
        </w:rPr>
      </w:pPr>
    </w:p>
    <w:p w:rsidR="0087047A" w:rsidRDefault="0087047A">
      <w:pPr>
        <w:rPr>
          <w:rFonts w:ascii="Times New Roman" w:hAnsi="Times New Roman" w:cs="Times New Roman"/>
          <w:b/>
          <w:bCs/>
          <w:sz w:val="24"/>
        </w:rPr>
      </w:pPr>
      <w:bookmarkStart w:id="14" w:name="_GoBack"/>
      <w:bookmarkEnd w:id="14"/>
    </w:p>
    <w:p w:rsidR="0087047A" w:rsidRDefault="0087047A">
      <w:pPr>
        <w:rPr>
          <w:rFonts w:ascii="Times New Roman" w:hAnsi="Times New Roman" w:cs="Times New Roman"/>
          <w:b/>
          <w:bCs/>
          <w:sz w:val="24"/>
        </w:rPr>
      </w:pPr>
    </w:p>
    <w:p w:rsidR="0087047A" w:rsidRDefault="0087047A">
      <w:pPr>
        <w:rPr>
          <w:rFonts w:ascii="Times New Roman" w:hAnsi="Times New Roman" w:cs="Times New Roman"/>
          <w:b/>
          <w:bCs/>
          <w:sz w:val="24"/>
        </w:rPr>
      </w:pPr>
    </w:p>
    <w:p w:rsidR="0087047A" w:rsidRDefault="0087047A">
      <w:pPr>
        <w:rPr>
          <w:rFonts w:ascii="Times New Roman" w:hAnsi="Times New Roman" w:cs="Times New Roman"/>
          <w:b/>
          <w:bCs/>
          <w:sz w:val="24"/>
        </w:rPr>
      </w:pPr>
    </w:p>
    <w:p w:rsidR="0087047A" w:rsidRDefault="00AC72C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Part IV</w:t>
      </w:r>
      <w:r>
        <w:rPr>
          <w:rFonts w:ascii="Times New Roman" w:hAnsi="Times New Roman" w:cs="Times New Roman"/>
          <w:b/>
          <w:bCs/>
          <w:sz w:val="24"/>
        </w:rPr>
        <w:t>写作</w:t>
      </w:r>
      <w:r>
        <w:rPr>
          <w:rFonts w:ascii="Times New Roman" w:hAnsi="Times New Roman" w:cs="Times New Roman"/>
          <w:b/>
          <w:bCs/>
          <w:sz w:val="24"/>
        </w:rPr>
        <w:t>（</w:t>
      </w:r>
      <w:r>
        <w:rPr>
          <w:rFonts w:ascii="Times New Roman" w:hAnsi="Times New Roman" w:cs="Times New Roman"/>
          <w:b/>
          <w:bCs/>
          <w:sz w:val="24"/>
        </w:rPr>
        <w:t>20</w:t>
      </w:r>
      <w:r>
        <w:rPr>
          <w:rFonts w:ascii="Times New Roman" w:hAnsi="Times New Roman" w:cs="Times New Roman"/>
          <w:b/>
          <w:bCs/>
          <w:sz w:val="24"/>
        </w:rPr>
        <w:t>）</w:t>
      </w:r>
    </w:p>
    <w:p w:rsidR="0087047A" w:rsidRDefault="00AC72C4">
      <w:pPr>
        <w:ind w:left="1205" w:hangingChars="500" w:hanging="1205"/>
        <w:jc w:val="left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Directions</w:t>
      </w:r>
      <w:r>
        <w:rPr>
          <w:rFonts w:ascii="Times New Roman" w:hAnsi="Times New Roman" w:cs="Times New Roman"/>
          <w:b/>
          <w:bCs/>
          <w:sz w:val="24"/>
        </w:rPr>
        <w:t>：</w:t>
      </w:r>
      <w:r>
        <w:rPr>
          <w:rFonts w:ascii="Times New Roman" w:hAnsi="Times New Roman" w:cs="Times New Roman"/>
          <w:i/>
          <w:iCs/>
          <w:sz w:val="24"/>
        </w:rPr>
        <w:t>In this</w:t>
      </w:r>
      <w:r>
        <w:rPr>
          <w:rFonts w:ascii="Times New Roman" w:hAnsi="Times New Roman" w:cs="Times New Roman"/>
          <w:i/>
          <w:iCs/>
          <w:sz w:val="24"/>
        </w:rPr>
        <w:t xml:space="preserve"> part</w:t>
      </w:r>
      <w:r>
        <w:rPr>
          <w:rFonts w:ascii="Times New Roman" w:hAnsi="Times New Roman" w:cs="Times New Roman"/>
          <w:i/>
          <w:iCs/>
          <w:sz w:val="24"/>
        </w:rPr>
        <w:t>，</w:t>
      </w:r>
      <w:r>
        <w:rPr>
          <w:rFonts w:ascii="Times New Roman" w:hAnsi="Times New Roman" w:cs="Times New Roman"/>
          <w:i/>
          <w:iCs/>
          <w:sz w:val="24"/>
        </w:rPr>
        <w:t xml:space="preserve">you </w:t>
      </w:r>
      <w:r>
        <w:rPr>
          <w:rFonts w:ascii="Times New Roman" w:hAnsi="Times New Roman" w:cs="Times New Roman"/>
          <w:i/>
          <w:iCs/>
          <w:sz w:val="24"/>
        </w:rPr>
        <w:t>should write a letter of no less than 100 words in English based on the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following informat</w:t>
      </w:r>
      <w:r>
        <w:rPr>
          <w:rFonts w:ascii="Times New Roman" w:hAnsi="Times New Roman" w:cs="Times New Roman"/>
          <w:i/>
          <w:iCs/>
          <w:sz w:val="24"/>
        </w:rPr>
        <w:t>ion.</w:t>
      </w:r>
    </w:p>
    <w:p w:rsidR="0087047A" w:rsidRDefault="0087047A" w:rsidP="003C02D4">
      <w:pPr>
        <w:ind w:left="1200" w:hangingChars="500" w:hanging="1200"/>
        <w:jc w:val="left"/>
        <w:rPr>
          <w:rFonts w:ascii="Times New Roman" w:hAnsi="Times New Roman" w:cs="Times New Roman"/>
          <w:i/>
          <w:iCs/>
          <w:sz w:val="24"/>
        </w:rPr>
      </w:pPr>
    </w:p>
    <w:p w:rsidR="0087047A" w:rsidRDefault="00AC72C4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time for students to go back to school.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Suppose you are Li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Hua</w:t>
      </w:r>
      <w:proofErr w:type="spellEnd"/>
      <w:r>
        <w:rPr>
          <w:rFonts w:ascii="Times New Roman" w:hAnsi="Times New Roman" w:cs="Times New Roman"/>
          <w:sz w:val="24"/>
        </w:rPr>
        <w:t xml:space="preserve"> write a letter to your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classmate Wang Hong to give your suggestions about the prevention and control of the COVID-19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新冠状病毒</w:t>
      </w:r>
      <w:r>
        <w:rPr>
          <w:rFonts w:ascii="Times New Roman" w:hAnsi="Times New Roman" w:cs="Times New Roman"/>
          <w:sz w:val="24"/>
        </w:rPr>
        <w:t>) 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Your letter should include</w:t>
      </w:r>
      <w:r>
        <w:rPr>
          <w:rFonts w:ascii="Times New Roman" w:hAnsi="Times New Roman" w:cs="Times New Roman"/>
          <w:sz w:val="24"/>
        </w:rPr>
        <w:t>：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What measures should be taken</w:t>
      </w:r>
      <w:r>
        <w:rPr>
          <w:rFonts w:ascii="Times New Roman" w:hAnsi="Times New Roman" w:cs="Times New Roman"/>
          <w:sz w:val="24"/>
        </w:rPr>
        <w:t xml:space="preserve"> after students return to school?</w:t>
      </w:r>
    </w:p>
    <w:p w:rsidR="0087047A" w:rsidRDefault="00AC7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Why are those measures necessary?</w:t>
      </w:r>
    </w:p>
    <w:p w:rsidR="0087047A" w:rsidRDefault="0087047A">
      <w:pPr>
        <w:rPr>
          <w:rFonts w:ascii="Times New Roman" w:hAnsi="Times New Roman" w:cs="Times New Roman"/>
          <w:sz w:val="24"/>
        </w:rPr>
      </w:pPr>
    </w:p>
    <w:p w:rsidR="0087047A" w:rsidRDefault="00AC72C4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添加小学士：</w:t>
      </w:r>
      <w:r>
        <w:rPr>
          <w:rFonts w:ascii="Times New Roman" w:hAnsi="Times New Roman" w:cs="Times New Roman" w:hint="eastAsia"/>
          <w:sz w:val="24"/>
        </w:rPr>
        <w:t>xueshi008</w:t>
      </w:r>
    </w:p>
    <w:p w:rsidR="0087047A" w:rsidRDefault="00AC72C4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查看英语答案</w:t>
      </w:r>
    </w:p>
    <w:sectPr w:rsidR="0087047A">
      <w:footerReference w:type="default" r:id="rId8"/>
      <w:pgSz w:w="11906" w:h="16838"/>
      <w:pgMar w:top="1440" w:right="1080" w:bottom="1440" w:left="1080" w:header="510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2C4" w:rsidRDefault="00AC72C4">
      <w:r>
        <w:separator/>
      </w:r>
    </w:p>
  </w:endnote>
  <w:endnote w:type="continuationSeparator" w:id="0">
    <w:p w:rsidR="00AC72C4" w:rsidRDefault="00AC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47A" w:rsidRDefault="00AC72C4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047A" w:rsidRDefault="00AC72C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6020B">
                            <w:rPr>
                              <w:noProof/>
                            </w:rPr>
                            <w:t>- 6 -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7047A" w:rsidRDefault="00AC72C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6020B">
                      <w:rPr>
                        <w:noProof/>
                      </w:rPr>
                      <w:t>- 6 -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2C4" w:rsidRDefault="00AC72C4">
      <w:r>
        <w:separator/>
      </w:r>
    </w:p>
  </w:footnote>
  <w:footnote w:type="continuationSeparator" w:id="0">
    <w:p w:rsidR="00AC72C4" w:rsidRDefault="00AC7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7A"/>
    <w:rsid w:val="003C02D4"/>
    <w:rsid w:val="005318C0"/>
    <w:rsid w:val="006D25C5"/>
    <w:rsid w:val="0086020B"/>
    <w:rsid w:val="0087047A"/>
    <w:rsid w:val="00AC72C4"/>
    <w:rsid w:val="00D9494E"/>
    <w:rsid w:val="00DC3C56"/>
    <w:rsid w:val="01151C88"/>
    <w:rsid w:val="0D45594D"/>
    <w:rsid w:val="0E935A5B"/>
    <w:rsid w:val="15BE5A35"/>
    <w:rsid w:val="20532B1C"/>
    <w:rsid w:val="40DC1928"/>
    <w:rsid w:val="44C93E1B"/>
    <w:rsid w:val="4A1D1B86"/>
    <w:rsid w:val="589E3B23"/>
    <w:rsid w:val="58A968AE"/>
    <w:rsid w:val="6CED3EB3"/>
    <w:rsid w:val="6DD80FB5"/>
    <w:rsid w:val="7237492F"/>
    <w:rsid w:val="799A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Revision"/>
    <w:hidden/>
    <w:uiPriority w:val="99"/>
    <w:unhideWhenUsed/>
    <w:rsid w:val="0086020B"/>
    <w:rPr>
      <w:kern w:val="2"/>
      <w:sz w:val="21"/>
      <w:szCs w:val="24"/>
    </w:rPr>
  </w:style>
  <w:style w:type="paragraph" w:styleId="a6">
    <w:name w:val="Balloon Text"/>
    <w:basedOn w:val="a"/>
    <w:link w:val="Char"/>
    <w:rsid w:val="0086020B"/>
    <w:rPr>
      <w:sz w:val="18"/>
      <w:szCs w:val="18"/>
    </w:rPr>
  </w:style>
  <w:style w:type="character" w:customStyle="1" w:styleId="Char">
    <w:name w:val="批注框文本 Char"/>
    <w:basedOn w:val="a0"/>
    <w:link w:val="a6"/>
    <w:rsid w:val="0086020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Revision"/>
    <w:hidden/>
    <w:uiPriority w:val="99"/>
    <w:unhideWhenUsed/>
    <w:rsid w:val="0086020B"/>
    <w:rPr>
      <w:kern w:val="2"/>
      <w:sz w:val="21"/>
      <w:szCs w:val="24"/>
    </w:rPr>
  </w:style>
  <w:style w:type="paragraph" w:styleId="a6">
    <w:name w:val="Balloon Text"/>
    <w:basedOn w:val="a"/>
    <w:link w:val="Char"/>
    <w:rsid w:val="0086020B"/>
    <w:rPr>
      <w:sz w:val="18"/>
      <w:szCs w:val="18"/>
    </w:rPr>
  </w:style>
  <w:style w:type="character" w:customStyle="1" w:styleId="Char">
    <w:name w:val="批注框文本 Char"/>
    <w:basedOn w:val="a0"/>
    <w:link w:val="a6"/>
    <w:rsid w:val="008602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2248</Words>
  <Characters>12815</Characters>
  <Application>Microsoft Office Word</Application>
  <DocSecurity>0</DocSecurity>
  <Lines>106</Lines>
  <Paragraphs>30</Paragraphs>
  <ScaleCrop>false</ScaleCrop>
  <Company/>
  <LinksUpToDate>false</LinksUpToDate>
  <CharactersWithSpaces>15033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86158</dc:creator>
  <cp:lastModifiedBy>沈先澄</cp:lastModifiedBy>
  <cp:revision>6</cp:revision>
  <dcterms:created xsi:type="dcterms:W3CDTF">2020-07-14T02:30:00Z</dcterms:created>
  <dcterms:modified xsi:type="dcterms:W3CDTF">2021-05-01T14:37:00Z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